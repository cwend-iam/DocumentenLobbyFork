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19F8E" w14:textId="77777777" w:rsidR="0048632C" w:rsidRDefault="0048632C"/>
    <w:p w14:paraId="65D2F9DA" w14:textId="77777777" w:rsidR="00965B98" w:rsidRDefault="00965B98"/>
    <w:p w14:paraId="69C8165B" w14:textId="77777777" w:rsidR="00965B98" w:rsidRDefault="00965B98"/>
    <w:p w14:paraId="3C0E8C0F" w14:textId="77777777" w:rsidR="00965B98" w:rsidRDefault="00965B98"/>
    <w:p w14:paraId="151FDD9D" w14:textId="77777777" w:rsidR="00965B98" w:rsidRDefault="00965B98"/>
    <w:p w14:paraId="0285926D" w14:textId="77777777" w:rsidR="00965B98" w:rsidRDefault="00965B98" w:rsidP="00076AA7">
      <w:pPr>
        <w:jc w:val="right"/>
      </w:pPr>
    </w:p>
    <w:p w14:paraId="594F1086" w14:textId="77777777" w:rsidR="00965B98" w:rsidRDefault="00965B98"/>
    <w:p w14:paraId="4939D5F9" w14:textId="77777777" w:rsidR="00965B98" w:rsidRDefault="00965B98"/>
    <w:p w14:paraId="4AD29483" w14:textId="77777777" w:rsidR="00965B98" w:rsidRDefault="00996516" w:rsidP="00996516">
      <w:pPr>
        <w:tabs>
          <w:tab w:val="left" w:pos="6061"/>
        </w:tabs>
      </w:pPr>
      <w:r>
        <w:tab/>
      </w:r>
    </w:p>
    <w:p w14:paraId="0B984461" w14:textId="77777777" w:rsidR="00965B98" w:rsidRDefault="00965B98"/>
    <w:p w14:paraId="6B83E818" w14:textId="77777777" w:rsidR="00965B98" w:rsidRDefault="00965B98"/>
    <w:p w14:paraId="3E6BDD06" w14:textId="77777777" w:rsidR="00965B98" w:rsidRDefault="00C91D0F">
      <w:r>
        <w:rPr>
          <w:b/>
          <w:noProof/>
          <w:sz w:val="24"/>
        </w:rPr>
        <w:t>Storingsanalyse Q</w:t>
      </w:r>
      <w:r w:rsidR="008C2917">
        <w:rPr>
          <w:b/>
          <w:noProof/>
          <w:sz w:val="24"/>
        </w:rPr>
        <w:t>1 2020</w:t>
      </w:r>
    </w:p>
    <w:p w14:paraId="4B0B1635" w14:textId="77777777" w:rsidR="007F440D" w:rsidRPr="007F440D" w:rsidRDefault="00C651C3" w:rsidP="007F440D">
      <w:pPr>
        <w:rPr>
          <w:sz w:val="20"/>
          <w:szCs w:val="20"/>
        </w:rPr>
      </w:pPr>
      <w:r>
        <w:rPr>
          <w:b/>
          <w:noProof/>
          <w:sz w:val="20"/>
          <w:szCs w:val="20"/>
        </w:rPr>
        <w:t>Maastunnel</w:t>
      </w:r>
    </w:p>
    <w:p w14:paraId="035FBFBB" w14:textId="77777777" w:rsidR="00965B98" w:rsidRDefault="00965B98"/>
    <w:p w14:paraId="0B4B1F8F" w14:textId="77777777" w:rsidR="00965B98" w:rsidRDefault="00965B98"/>
    <w:p w14:paraId="5C067462" w14:textId="77777777" w:rsidR="00965B98" w:rsidRDefault="00D76C70" w:rsidP="00D76C70">
      <w:pPr>
        <w:tabs>
          <w:tab w:val="left" w:pos="5824"/>
        </w:tabs>
      </w:pPr>
      <w:r>
        <w:tab/>
      </w:r>
    </w:p>
    <w:p w14:paraId="7EABBFB8" w14:textId="77777777" w:rsidR="00965B98" w:rsidRDefault="00965B98"/>
    <w:p w14:paraId="1DE6FA2B" w14:textId="77777777" w:rsidR="00965B98" w:rsidRDefault="007F440D" w:rsidP="003E71E6">
      <w:pPr>
        <w:tabs>
          <w:tab w:val="left" w:pos="8175"/>
        </w:tabs>
      </w:pPr>
      <w:r w:rsidRPr="007F440D">
        <w:t>Auteur(s)</w:t>
      </w:r>
      <w:r w:rsidR="003E71E6">
        <w:tab/>
      </w:r>
    </w:p>
    <w:p w14:paraId="41181512" w14:textId="77777777" w:rsidR="007F440D" w:rsidRPr="007F440D" w:rsidRDefault="00D84BF0" w:rsidP="007F440D">
      <w:pPr>
        <w:rPr>
          <w:sz w:val="20"/>
          <w:szCs w:val="20"/>
        </w:rPr>
      </w:pPr>
      <w:r>
        <w:rPr>
          <w:b/>
          <w:noProof/>
          <w:sz w:val="20"/>
          <w:szCs w:val="20"/>
        </w:rPr>
        <w:t>Robert Nieuwenhuijse</w:t>
      </w:r>
    </w:p>
    <w:p w14:paraId="53ED1806" w14:textId="77777777" w:rsidR="00965B98" w:rsidRDefault="00965B98"/>
    <w:p w14:paraId="49BF78C5" w14:textId="77777777" w:rsidR="00965B98" w:rsidRDefault="00965B98" w:rsidP="00702D6A">
      <w:pPr>
        <w:jc w:val="right"/>
      </w:pPr>
    </w:p>
    <w:p w14:paraId="5188E832" w14:textId="77777777" w:rsidR="00965B98" w:rsidRDefault="00965B98"/>
    <w:p w14:paraId="0C409CB6" w14:textId="77777777" w:rsidR="00965B98" w:rsidRDefault="00965B98"/>
    <w:p w14:paraId="25C89DBA" w14:textId="77777777" w:rsidR="00965B98" w:rsidRDefault="00965B98" w:rsidP="000257AF">
      <w:pPr>
        <w:tabs>
          <w:tab w:val="left" w:pos="7875"/>
        </w:tabs>
      </w:pPr>
    </w:p>
    <w:p w14:paraId="1C57B779" w14:textId="77777777" w:rsidR="00965B98" w:rsidRDefault="00965B98"/>
    <w:p w14:paraId="6C265AB2" w14:textId="77777777" w:rsidR="00965B98" w:rsidRDefault="00965B98"/>
    <w:p w14:paraId="16725248" w14:textId="77777777" w:rsidR="00835DAA" w:rsidRDefault="00835DAA"/>
    <w:p w14:paraId="3ACB521F" w14:textId="77777777" w:rsidR="007F440D" w:rsidRDefault="007F440D"/>
    <w:p w14:paraId="251A516B" w14:textId="77777777" w:rsidR="007F440D" w:rsidRDefault="007F440D">
      <w:bookmarkStart w:id="0" w:name="_GoBack"/>
      <w:bookmarkEnd w:id="0"/>
    </w:p>
    <w:p w14:paraId="7DB24DC2" w14:textId="77777777" w:rsidR="007F440D" w:rsidRDefault="007F440D"/>
    <w:p w14:paraId="3C5E0E27" w14:textId="77777777" w:rsidR="007F440D" w:rsidRDefault="007F440D"/>
    <w:p w14:paraId="7F51BF9D" w14:textId="77777777" w:rsidR="007F440D" w:rsidRDefault="007F440D"/>
    <w:p w14:paraId="7E30D4E1" w14:textId="77777777" w:rsidR="007F440D" w:rsidRDefault="007F440D"/>
    <w:p w14:paraId="3263BCD7" w14:textId="77777777" w:rsidR="007F440D" w:rsidRDefault="007F440D"/>
    <w:p w14:paraId="37505CBF" w14:textId="77777777" w:rsidR="007F440D" w:rsidRDefault="007F440D"/>
    <w:p w14:paraId="2102E0A8" w14:textId="77777777" w:rsidR="007F440D" w:rsidRDefault="007F440D"/>
    <w:p w14:paraId="06715BA3" w14:textId="77777777" w:rsidR="007F440D" w:rsidRDefault="007F440D"/>
    <w:p w14:paraId="45D51E15" w14:textId="77777777" w:rsidR="007F440D" w:rsidRDefault="007F440D"/>
    <w:p w14:paraId="1BEFE95E" w14:textId="77777777" w:rsidR="007F440D" w:rsidRDefault="007F440D"/>
    <w:p w14:paraId="5DD8778A" w14:textId="77777777" w:rsidR="007F440D" w:rsidRDefault="007F440D"/>
    <w:p w14:paraId="546ED268" w14:textId="77777777" w:rsidR="007F440D" w:rsidRDefault="007F440D"/>
    <w:p w14:paraId="3A8AC17D" w14:textId="77777777" w:rsidR="007F440D" w:rsidRPr="00C144C5" w:rsidRDefault="007F440D" w:rsidP="007F440D">
      <w:pPr>
        <w:rPr>
          <w:rStyle w:val="Huisstijl-Kopje"/>
        </w:rPr>
      </w:pPr>
      <w:r>
        <w:rPr>
          <w:rStyle w:val="Huisstijl-Kopje"/>
        </w:rPr>
        <w:t>Autorisatie</w:t>
      </w:r>
    </w:p>
    <w:p w14:paraId="782DACDA" w14:textId="77777777" w:rsidR="007F440D" w:rsidRDefault="007F440D" w:rsidP="007F440D"/>
    <w:tbl>
      <w:tblPr>
        <w:tblW w:w="9781" w:type="dxa"/>
        <w:tblLayout w:type="fixed"/>
        <w:tblCellMar>
          <w:left w:w="0" w:type="dxa"/>
          <w:right w:w="0" w:type="dxa"/>
        </w:tblCellMar>
        <w:tblLook w:val="0000" w:firstRow="0" w:lastRow="0" w:firstColumn="0" w:lastColumn="0" w:noHBand="0" w:noVBand="0"/>
      </w:tblPr>
      <w:tblGrid>
        <w:gridCol w:w="2089"/>
        <w:gridCol w:w="118"/>
        <w:gridCol w:w="2346"/>
        <w:gridCol w:w="117"/>
        <w:gridCol w:w="1394"/>
        <w:gridCol w:w="117"/>
        <w:gridCol w:w="2089"/>
        <w:gridCol w:w="117"/>
        <w:gridCol w:w="1394"/>
      </w:tblGrid>
      <w:tr w:rsidR="007F440D" w14:paraId="47DCEA3D" w14:textId="77777777" w:rsidTr="00C651C3">
        <w:tc>
          <w:tcPr>
            <w:tcW w:w="2089" w:type="dxa"/>
          </w:tcPr>
          <w:p w14:paraId="0B4D1C3D" w14:textId="77777777" w:rsidR="007F440D" w:rsidRDefault="007F440D" w:rsidP="0048632C">
            <w:pPr>
              <w:tabs>
                <w:tab w:val="right" w:pos="6495"/>
              </w:tabs>
              <w:ind w:right="-1900"/>
              <w:rPr>
                <w:rStyle w:val="Huisstijl-Kopje"/>
              </w:rPr>
            </w:pPr>
            <w:r>
              <w:rPr>
                <w:rStyle w:val="Huisstijl-Kopje"/>
              </w:rPr>
              <w:t>Naam</w:t>
            </w:r>
          </w:p>
        </w:tc>
        <w:tc>
          <w:tcPr>
            <w:tcW w:w="118" w:type="dxa"/>
          </w:tcPr>
          <w:p w14:paraId="2840F926" w14:textId="77777777" w:rsidR="007F440D" w:rsidRDefault="007F440D" w:rsidP="0048632C">
            <w:pPr>
              <w:tabs>
                <w:tab w:val="right" w:pos="6495"/>
              </w:tabs>
              <w:ind w:right="-1900"/>
              <w:rPr>
                <w:rStyle w:val="Huisstijl-Kopje"/>
              </w:rPr>
            </w:pPr>
          </w:p>
        </w:tc>
        <w:tc>
          <w:tcPr>
            <w:tcW w:w="2346" w:type="dxa"/>
          </w:tcPr>
          <w:p w14:paraId="5FA2E7FE" w14:textId="77777777" w:rsidR="007F440D" w:rsidRDefault="007F440D" w:rsidP="0048632C">
            <w:pPr>
              <w:tabs>
                <w:tab w:val="right" w:pos="6495"/>
              </w:tabs>
              <w:ind w:right="-1900"/>
              <w:rPr>
                <w:rStyle w:val="Huisstijl-Kopje"/>
              </w:rPr>
            </w:pPr>
            <w:r>
              <w:rPr>
                <w:rStyle w:val="Huisstijl-Kopje"/>
              </w:rPr>
              <w:t>Functie</w:t>
            </w:r>
          </w:p>
        </w:tc>
        <w:tc>
          <w:tcPr>
            <w:tcW w:w="117" w:type="dxa"/>
          </w:tcPr>
          <w:p w14:paraId="07AAD62A" w14:textId="77777777" w:rsidR="007F440D" w:rsidRDefault="007F440D" w:rsidP="0048632C">
            <w:pPr>
              <w:tabs>
                <w:tab w:val="right" w:pos="6495"/>
              </w:tabs>
              <w:ind w:right="-1900"/>
              <w:rPr>
                <w:rStyle w:val="Huisstijl-Kopje"/>
              </w:rPr>
            </w:pPr>
          </w:p>
        </w:tc>
        <w:tc>
          <w:tcPr>
            <w:tcW w:w="1394" w:type="dxa"/>
          </w:tcPr>
          <w:p w14:paraId="3FE6C966" w14:textId="77777777" w:rsidR="007F440D" w:rsidRDefault="007F440D" w:rsidP="0048632C">
            <w:pPr>
              <w:tabs>
                <w:tab w:val="right" w:pos="6495"/>
              </w:tabs>
              <w:ind w:right="-1900"/>
              <w:rPr>
                <w:rStyle w:val="Huisstijl-Kopje"/>
              </w:rPr>
            </w:pPr>
            <w:r>
              <w:rPr>
                <w:rStyle w:val="Huisstijl-Kopje"/>
              </w:rPr>
              <w:t>Afdeling</w:t>
            </w:r>
          </w:p>
        </w:tc>
        <w:tc>
          <w:tcPr>
            <w:tcW w:w="117" w:type="dxa"/>
          </w:tcPr>
          <w:p w14:paraId="13C9141E" w14:textId="77777777" w:rsidR="007F440D" w:rsidRDefault="007F440D" w:rsidP="0048632C">
            <w:pPr>
              <w:tabs>
                <w:tab w:val="right" w:pos="6495"/>
              </w:tabs>
              <w:ind w:right="-1900"/>
              <w:rPr>
                <w:rStyle w:val="Huisstijl-Kopje"/>
              </w:rPr>
            </w:pPr>
          </w:p>
        </w:tc>
        <w:tc>
          <w:tcPr>
            <w:tcW w:w="2089" w:type="dxa"/>
          </w:tcPr>
          <w:p w14:paraId="24157002" w14:textId="77777777" w:rsidR="007F440D" w:rsidRDefault="007F440D" w:rsidP="0048632C">
            <w:pPr>
              <w:tabs>
                <w:tab w:val="right" w:pos="6495"/>
              </w:tabs>
              <w:ind w:right="-1900"/>
              <w:rPr>
                <w:rStyle w:val="Huisstijl-Kopje"/>
              </w:rPr>
            </w:pPr>
            <w:r>
              <w:rPr>
                <w:rStyle w:val="Huisstijl-Kopje"/>
              </w:rPr>
              <w:t>Handtekening</w:t>
            </w:r>
          </w:p>
        </w:tc>
        <w:tc>
          <w:tcPr>
            <w:tcW w:w="117" w:type="dxa"/>
          </w:tcPr>
          <w:p w14:paraId="6576BD8A" w14:textId="77777777" w:rsidR="007F440D" w:rsidRDefault="007F440D" w:rsidP="0048632C">
            <w:pPr>
              <w:tabs>
                <w:tab w:val="right" w:pos="6495"/>
              </w:tabs>
              <w:ind w:right="-1900"/>
              <w:rPr>
                <w:rStyle w:val="Huisstijl-Kopje"/>
              </w:rPr>
            </w:pPr>
          </w:p>
        </w:tc>
        <w:tc>
          <w:tcPr>
            <w:tcW w:w="1394" w:type="dxa"/>
          </w:tcPr>
          <w:p w14:paraId="1752358C" w14:textId="77777777" w:rsidR="007F440D" w:rsidRDefault="007F440D" w:rsidP="0048632C">
            <w:pPr>
              <w:tabs>
                <w:tab w:val="right" w:pos="6495"/>
              </w:tabs>
              <w:ind w:right="-1900"/>
              <w:rPr>
                <w:rStyle w:val="Huisstijl-Kopje"/>
              </w:rPr>
            </w:pPr>
            <w:r>
              <w:rPr>
                <w:rStyle w:val="Huisstijl-Kopje"/>
              </w:rPr>
              <w:t>Datum</w:t>
            </w:r>
          </w:p>
        </w:tc>
      </w:tr>
      <w:tr w:rsidR="007F440D" w14:paraId="4EDBEABB" w14:textId="77777777" w:rsidTr="00C651C3">
        <w:trPr>
          <w:trHeight w:hRule="exact" w:val="40"/>
        </w:trPr>
        <w:tc>
          <w:tcPr>
            <w:tcW w:w="2089" w:type="dxa"/>
            <w:tcBorders>
              <w:bottom w:val="single" w:sz="8" w:space="0" w:color="auto"/>
            </w:tcBorders>
          </w:tcPr>
          <w:p w14:paraId="011310B6" w14:textId="77777777" w:rsidR="007F440D" w:rsidRDefault="007F440D" w:rsidP="0048632C">
            <w:pPr>
              <w:tabs>
                <w:tab w:val="right" w:pos="6495"/>
              </w:tabs>
              <w:ind w:right="-1900"/>
              <w:rPr>
                <w:noProof/>
              </w:rPr>
            </w:pPr>
          </w:p>
        </w:tc>
        <w:tc>
          <w:tcPr>
            <w:tcW w:w="118" w:type="dxa"/>
          </w:tcPr>
          <w:p w14:paraId="5374D4D5" w14:textId="77777777" w:rsidR="007F440D" w:rsidRDefault="007F440D" w:rsidP="0048632C">
            <w:pPr>
              <w:tabs>
                <w:tab w:val="right" w:pos="6495"/>
              </w:tabs>
              <w:ind w:right="-1900"/>
              <w:rPr>
                <w:noProof/>
              </w:rPr>
            </w:pPr>
          </w:p>
        </w:tc>
        <w:tc>
          <w:tcPr>
            <w:tcW w:w="2346" w:type="dxa"/>
            <w:tcBorders>
              <w:bottom w:val="single" w:sz="8" w:space="0" w:color="auto"/>
            </w:tcBorders>
          </w:tcPr>
          <w:p w14:paraId="4415CA7E" w14:textId="77777777" w:rsidR="007F440D" w:rsidRDefault="007F440D" w:rsidP="0048632C">
            <w:pPr>
              <w:tabs>
                <w:tab w:val="right" w:pos="6495"/>
              </w:tabs>
              <w:ind w:right="-1900"/>
              <w:rPr>
                <w:noProof/>
              </w:rPr>
            </w:pPr>
          </w:p>
        </w:tc>
        <w:tc>
          <w:tcPr>
            <w:tcW w:w="117" w:type="dxa"/>
          </w:tcPr>
          <w:p w14:paraId="13062449" w14:textId="77777777" w:rsidR="007F440D" w:rsidRDefault="007F440D" w:rsidP="0048632C">
            <w:pPr>
              <w:tabs>
                <w:tab w:val="right" w:pos="6495"/>
              </w:tabs>
              <w:ind w:right="-1900"/>
              <w:rPr>
                <w:noProof/>
              </w:rPr>
            </w:pPr>
          </w:p>
        </w:tc>
        <w:tc>
          <w:tcPr>
            <w:tcW w:w="1394" w:type="dxa"/>
            <w:tcBorders>
              <w:bottom w:val="single" w:sz="8" w:space="0" w:color="auto"/>
            </w:tcBorders>
          </w:tcPr>
          <w:p w14:paraId="6DAAB632" w14:textId="77777777" w:rsidR="007F440D" w:rsidRDefault="007F440D" w:rsidP="0048632C">
            <w:pPr>
              <w:tabs>
                <w:tab w:val="right" w:pos="6495"/>
              </w:tabs>
              <w:ind w:right="-1900"/>
              <w:rPr>
                <w:noProof/>
              </w:rPr>
            </w:pPr>
          </w:p>
        </w:tc>
        <w:tc>
          <w:tcPr>
            <w:tcW w:w="117" w:type="dxa"/>
          </w:tcPr>
          <w:p w14:paraId="491C866A" w14:textId="77777777" w:rsidR="007F440D" w:rsidRDefault="007F440D" w:rsidP="0048632C">
            <w:pPr>
              <w:tabs>
                <w:tab w:val="right" w:pos="6495"/>
              </w:tabs>
              <w:ind w:right="-1900"/>
              <w:rPr>
                <w:noProof/>
              </w:rPr>
            </w:pPr>
          </w:p>
        </w:tc>
        <w:tc>
          <w:tcPr>
            <w:tcW w:w="2089" w:type="dxa"/>
            <w:tcBorders>
              <w:bottom w:val="single" w:sz="8" w:space="0" w:color="auto"/>
            </w:tcBorders>
          </w:tcPr>
          <w:p w14:paraId="665D59DC" w14:textId="77777777" w:rsidR="007F440D" w:rsidRDefault="007F440D" w:rsidP="0048632C">
            <w:pPr>
              <w:tabs>
                <w:tab w:val="right" w:pos="6495"/>
              </w:tabs>
              <w:ind w:right="-1900"/>
              <w:rPr>
                <w:noProof/>
              </w:rPr>
            </w:pPr>
          </w:p>
        </w:tc>
        <w:tc>
          <w:tcPr>
            <w:tcW w:w="117" w:type="dxa"/>
          </w:tcPr>
          <w:p w14:paraId="264D4675" w14:textId="77777777" w:rsidR="007F440D" w:rsidRDefault="007F440D" w:rsidP="0048632C">
            <w:pPr>
              <w:tabs>
                <w:tab w:val="right" w:pos="6495"/>
              </w:tabs>
              <w:ind w:right="-1900"/>
              <w:rPr>
                <w:noProof/>
              </w:rPr>
            </w:pPr>
          </w:p>
        </w:tc>
        <w:tc>
          <w:tcPr>
            <w:tcW w:w="1394" w:type="dxa"/>
            <w:tcBorders>
              <w:bottom w:val="single" w:sz="8" w:space="0" w:color="auto"/>
            </w:tcBorders>
          </w:tcPr>
          <w:p w14:paraId="7D94C1CE" w14:textId="77777777" w:rsidR="007F440D" w:rsidRDefault="007F440D" w:rsidP="0048632C">
            <w:pPr>
              <w:tabs>
                <w:tab w:val="right" w:pos="6495"/>
              </w:tabs>
              <w:ind w:right="-1900"/>
              <w:rPr>
                <w:noProof/>
              </w:rPr>
            </w:pPr>
          </w:p>
        </w:tc>
      </w:tr>
      <w:tr w:rsidR="007F440D" w14:paraId="69E96A21" w14:textId="77777777" w:rsidTr="00C651C3">
        <w:trPr>
          <w:trHeight w:hRule="exact" w:val="120"/>
        </w:trPr>
        <w:tc>
          <w:tcPr>
            <w:tcW w:w="2089" w:type="dxa"/>
            <w:tcBorders>
              <w:top w:val="single" w:sz="8" w:space="0" w:color="auto"/>
            </w:tcBorders>
          </w:tcPr>
          <w:p w14:paraId="65C8DB2D" w14:textId="77777777" w:rsidR="007F440D" w:rsidRDefault="007F440D" w:rsidP="0048632C">
            <w:pPr>
              <w:tabs>
                <w:tab w:val="right" w:pos="6495"/>
              </w:tabs>
              <w:ind w:right="-1900"/>
              <w:rPr>
                <w:noProof/>
              </w:rPr>
            </w:pPr>
          </w:p>
        </w:tc>
        <w:tc>
          <w:tcPr>
            <w:tcW w:w="118" w:type="dxa"/>
          </w:tcPr>
          <w:p w14:paraId="658D45FB" w14:textId="77777777" w:rsidR="007F440D" w:rsidRDefault="007F440D" w:rsidP="0048632C">
            <w:pPr>
              <w:tabs>
                <w:tab w:val="right" w:pos="6495"/>
              </w:tabs>
              <w:ind w:right="-1900"/>
              <w:rPr>
                <w:noProof/>
              </w:rPr>
            </w:pPr>
          </w:p>
        </w:tc>
        <w:tc>
          <w:tcPr>
            <w:tcW w:w="2346" w:type="dxa"/>
            <w:tcBorders>
              <w:top w:val="single" w:sz="8" w:space="0" w:color="auto"/>
            </w:tcBorders>
          </w:tcPr>
          <w:p w14:paraId="77C298F4" w14:textId="77777777" w:rsidR="007F440D" w:rsidRDefault="007F440D" w:rsidP="0048632C">
            <w:pPr>
              <w:tabs>
                <w:tab w:val="right" w:pos="6495"/>
              </w:tabs>
              <w:ind w:right="-1900"/>
              <w:rPr>
                <w:noProof/>
              </w:rPr>
            </w:pPr>
          </w:p>
        </w:tc>
        <w:tc>
          <w:tcPr>
            <w:tcW w:w="117" w:type="dxa"/>
          </w:tcPr>
          <w:p w14:paraId="7F72C29F" w14:textId="77777777" w:rsidR="007F440D" w:rsidRDefault="007F440D" w:rsidP="0048632C">
            <w:pPr>
              <w:tabs>
                <w:tab w:val="right" w:pos="6495"/>
              </w:tabs>
              <w:ind w:right="-1900"/>
              <w:rPr>
                <w:noProof/>
              </w:rPr>
            </w:pPr>
          </w:p>
        </w:tc>
        <w:tc>
          <w:tcPr>
            <w:tcW w:w="1394" w:type="dxa"/>
            <w:tcBorders>
              <w:top w:val="single" w:sz="8" w:space="0" w:color="auto"/>
            </w:tcBorders>
          </w:tcPr>
          <w:p w14:paraId="70A142DF" w14:textId="77777777" w:rsidR="007F440D" w:rsidRDefault="007F440D" w:rsidP="0048632C">
            <w:pPr>
              <w:tabs>
                <w:tab w:val="right" w:pos="6495"/>
              </w:tabs>
              <w:ind w:right="-1900"/>
              <w:rPr>
                <w:noProof/>
              </w:rPr>
            </w:pPr>
          </w:p>
        </w:tc>
        <w:tc>
          <w:tcPr>
            <w:tcW w:w="117" w:type="dxa"/>
          </w:tcPr>
          <w:p w14:paraId="758F619D" w14:textId="77777777" w:rsidR="007F440D" w:rsidRDefault="007F440D" w:rsidP="0048632C">
            <w:pPr>
              <w:tabs>
                <w:tab w:val="right" w:pos="6495"/>
              </w:tabs>
              <w:ind w:right="-1900"/>
              <w:rPr>
                <w:noProof/>
              </w:rPr>
            </w:pPr>
          </w:p>
        </w:tc>
        <w:tc>
          <w:tcPr>
            <w:tcW w:w="2089" w:type="dxa"/>
            <w:tcBorders>
              <w:top w:val="single" w:sz="8" w:space="0" w:color="auto"/>
            </w:tcBorders>
          </w:tcPr>
          <w:p w14:paraId="18A0C6F0" w14:textId="77777777" w:rsidR="007F440D" w:rsidRDefault="007F440D" w:rsidP="0048632C">
            <w:pPr>
              <w:tabs>
                <w:tab w:val="right" w:pos="6495"/>
              </w:tabs>
              <w:ind w:right="-1900"/>
              <w:rPr>
                <w:noProof/>
              </w:rPr>
            </w:pPr>
          </w:p>
        </w:tc>
        <w:tc>
          <w:tcPr>
            <w:tcW w:w="117" w:type="dxa"/>
          </w:tcPr>
          <w:p w14:paraId="6AFCA540" w14:textId="77777777" w:rsidR="007F440D" w:rsidRDefault="007F440D" w:rsidP="0048632C">
            <w:pPr>
              <w:tabs>
                <w:tab w:val="right" w:pos="6495"/>
              </w:tabs>
              <w:ind w:right="-1900"/>
              <w:rPr>
                <w:noProof/>
              </w:rPr>
            </w:pPr>
          </w:p>
        </w:tc>
        <w:tc>
          <w:tcPr>
            <w:tcW w:w="1394" w:type="dxa"/>
            <w:tcBorders>
              <w:top w:val="single" w:sz="8" w:space="0" w:color="auto"/>
            </w:tcBorders>
          </w:tcPr>
          <w:p w14:paraId="795C6DB3" w14:textId="77777777" w:rsidR="007F440D" w:rsidRDefault="007F440D" w:rsidP="0048632C">
            <w:pPr>
              <w:tabs>
                <w:tab w:val="right" w:pos="6495"/>
              </w:tabs>
              <w:ind w:right="-1900"/>
              <w:rPr>
                <w:noProof/>
              </w:rPr>
            </w:pPr>
          </w:p>
        </w:tc>
      </w:tr>
      <w:tr w:rsidR="007F440D" w14:paraId="334FE7E9" w14:textId="77777777" w:rsidTr="00C651C3">
        <w:trPr>
          <w:trHeight w:hRule="exact" w:val="80"/>
        </w:trPr>
        <w:tc>
          <w:tcPr>
            <w:tcW w:w="2089" w:type="dxa"/>
            <w:tcBorders>
              <w:right w:val="single" w:sz="2" w:space="0" w:color="auto"/>
            </w:tcBorders>
          </w:tcPr>
          <w:p w14:paraId="3A9968CD" w14:textId="77777777" w:rsidR="007F440D" w:rsidRDefault="007F440D" w:rsidP="0048632C">
            <w:pPr>
              <w:tabs>
                <w:tab w:val="right" w:pos="6495"/>
              </w:tabs>
              <w:ind w:right="-1900"/>
              <w:rPr>
                <w:noProof/>
              </w:rPr>
            </w:pPr>
          </w:p>
        </w:tc>
        <w:tc>
          <w:tcPr>
            <w:tcW w:w="118" w:type="dxa"/>
            <w:tcBorders>
              <w:left w:val="single" w:sz="2" w:space="0" w:color="auto"/>
            </w:tcBorders>
          </w:tcPr>
          <w:p w14:paraId="2A566122" w14:textId="77777777" w:rsidR="007F440D" w:rsidRDefault="007F440D" w:rsidP="0048632C">
            <w:pPr>
              <w:tabs>
                <w:tab w:val="right" w:pos="6495"/>
              </w:tabs>
              <w:ind w:right="-1900"/>
              <w:rPr>
                <w:noProof/>
              </w:rPr>
            </w:pPr>
          </w:p>
        </w:tc>
        <w:tc>
          <w:tcPr>
            <w:tcW w:w="2346" w:type="dxa"/>
            <w:tcBorders>
              <w:right w:val="single" w:sz="2" w:space="0" w:color="auto"/>
            </w:tcBorders>
          </w:tcPr>
          <w:p w14:paraId="4ED914F7" w14:textId="77777777" w:rsidR="007F440D" w:rsidRDefault="007F440D" w:rsidP="0048632C">
            <w:pPr>
              <w:tabs>
                <w:tab w:val="right" w:pos="6495"/>
              </w:tabs>
              <w:ind w:right="-1900"/>
              <w:rPr>
                <w:noProof/>
              </w:rPr>
            </w:pPr>
          </w:p>
        </w:tc>
        <w:tc>
          <w:tcPr>
            <w:tcW w:w="117" w:type="dxa"/>
            <w:tcBorders>
              <w:left w:val="single" w:sz="2" w:space="0" w:color="auto"/>
            </w:tcBorders>
          </w:tcPr>
          <w:p w14:paraId="790629BC" w14:textId="77777777" w:rsidR="007F440D" w:rsidRDefault="007F440D" w:rsidP="0048632C">
            <w:pPr>
              <w:tabs>
                <w:tab w:val="right" w:pos="6495"/>
              </w:tabs>
              <w:ind w:right="-1900"/>
              <w:rPr>
                <w:noProof/>
              </w:rPr>
            </w:pPr>
          </w:p>
        </w:tc>
        <w:tc>
          <w:tcPr>
            <w:tcW w:w="1394" w:type="dxa"/>
            <w:tcBorders>
              <w:right w:val="single" w:sz="2" w:space="0" w:color="auto"/>
            </w:tcBorders>
          </w:tcPr>
          <w:p w14:paraId="7C7C019C" w14:textId="77777777" w:rsidR="007F440D" w:rsidRDefault="007F440D" w:rsidP="0048632C">
            <w:pPr>
              <w:tabs>
                <w:tab w:val="right" w:pos="6495"/>
              </w:tabs>
              <w:ind w:right="-1900"/>
              <w:rPr>
                <w:noProof/>
              </w:rPr>
            </w:pPr>
          </w:p>
        </w:tc>
        <w:tc>
          <w:tcPr>
            <w:tcW w:w="117" w:type="dxa"/>
            <w:tcBorders>
              <w:left w:val="single" w:sz="2" w:space="0" w:color="auto"/>
            </w:tcBorders>
          </w:tcPr>
          <w:p w14:paraId="3C56C8AA" w14:textId="77777777" w:rsidR="007F440D" w:rsidRDefault="007F440D" w:rsidP="0048632C">
            <w:pPr>
              <w:tabs>
                <w:tab w:val="right" w:pos="6495"/>
              </w:tabs>
              <w:ind w:right="-1900"/>
              <w:rPr>
                <w:noProof/>
              </w:rPr>
            </w:pPr>
          </w:p>
        </w:tc>
        <w:tc>
          <w:tcPr>
            <w:tcW w:w="2089" w:type="dxa"/>
            <w:tcBorders>
              <w:right w:val="single" w:sz="2" w:space="0" w:color="auto"/>
            </w:tcBorders>
          </w:tcPr>
          <w:p w14:paraId="685CF97F" w14:textId="77777777" w:rsidR="007F440D" w:rsidRDefault="007F440D" w:rsidP="0048632C">
            <w:pPr>
              <w:tabs>
                <w:tab w:val="right" w:pos="6495"/>
              </w:tabs>
              <w:ind w:right="-1900"/>
              <w:rPr>
                <w:noProof/>
              </w:rPr>
            </w:pPr>
          </w:p>
        </w:tc>
        <w:tc>
          <w:tcPr>
            <w:tcW w:w="117" w:type="dxa"/>
            <w:tcBorders>
              <w:left w:val="single" w:sz="2" w:space="0" w:color="auto"/>
            </w:tcBorders>
          </w:tcPr>
          <w:p w14:paraId="51DC71E0" w14:textId="77777777" w:rsidR="007F440D" w:rsidRDefault="007F440D" w:rsidP="0048632C">
            <w:pPr>
              <w:tabs>
                <w:tab w:val="right" w:pos="6495"/>
              </w:tabs>
              <w:ind w:right="-1900"/>
              <w:rPr>
                <w:noProof/>
              </w:rPr>
            </w:pPr>
          </w:p>
        </w:tc>
        <w:tc>
          <w:tcPr>
            <w:tcW w:w="1394" w:type="dxa"/>
            <w:tcBorders>
              <w:right w:val="single" w:sz="2" w:space="0" w:color="auto"/>
            </w:tcBorders>
          </w:tcPr>
          <w:p w14:paraId="11097811" w14:textId="77777777" w:rsidR="007F440D" w:rsidRDefault="007F440D" w:rsidP="0048632C">
            <w:pPr>
              <w:tabs>
                <w:tab w:val="right" w:pos="6495"/>
              </w:tabs>
              <w:ind w:right="-1900"/>
              <w:rPr>
                <w:noProof/>
              </w:rPr>
            </w:pPr>
          </w:p>
        </w:tc>
      </w:tr>
      <w:tr w:rsidR="007F440D" w14:paraId="5AEC9CD5" w14:textId="77777777" w:rsidTr="00C651C3">
        <w:tc>
          <w:tcPr>
            <w:tcW w:w="2089" w:type="dxa"/>
            <w:tcBorders>
              <w:right w:val="single" w:sz="2" w:space="0" w:color="auto"/>
            </w:tcBorders>
          </w:tcPr>
          <w:p w14:paraId="1B80B747" w14:textId="77777777" w:rsidR="007F440D" w:rsidRDefault="00D84BF0" w:rsidP="0048632C">
            <w:pPr>
              <w:tabs>
                <w:tab w:val="right" w:pos="6495"/>
              </w:tabs>
              <w:spacing w:line="200" w:lineRule="exact"/>
              <w:ind w:right="-1900"/>
              <w:rPr>
                <w:noProof/>
              </w:rPr>
            </w:pPr>
            <w:r>
              <w:rPr>
                <w:noProof/>
              </w:rPr>
              <w:t>Robert Nieuwenhuijse</w:t>
            </w:r>
          </w:p>
        </w:tc>
        <w:tc>
          <w:tcPr>
            <w:tcW w:w="118" w:type="dxa"/>
            <w:tcBorders>
              <w:left w:val="single" w:sz="2" w:space="0" w:color="auto"/>
            </w:tcBorders>
          </w:tcPr>
          <w:p w14:paraId="3403EC45" w14:textId="77777777" w:rsidR="007F440D" w:rsidRDefault="007F440D" w:rsidP="0048632C">
            <w:pPr>
              <w:tabs>
                <w:tab w:val="right" w:pos="6495"/>
              </w:tabs>
              <w:spacing w:line="200" w:lineRule="exact"/>
              <w:ind w:right="-1900"/>
              <w:rPr>
                <w:noProof/>
              </w:rPr>
            </w:pPr>
          </w:p>
        </w:tc>
        <w:tc>
          <w:tcPr>
            <w:tcW w:w="2346" w:type="dxa"/>
            <w:tcBorders>
              <w:right w:val="single" w:sz="2" w:space="0" w:color="auto"/>
            </w:tcBorders>
          </w:tcPr>
          <w:p w14:paraId="158BE5DD" w14:textId="77777777" w:rsidR="007F440D" w:rsidRDefault="00C651C3" w:rsidP="0048632C">
            <w:pPr>
              <w:tabs>
                <w:tab w:val="right" w:pos="6495"/>
              </w:tabs>
              <w:spacing w:line="200" w:lineRule="exact"/>
              <w:ind w:right="-1900"/>
              <w:rPr>
                <w:noProof/>
              </w:rPr>
            </w:pPr>
            <w:r>
              <w:rPr>
                <w:noProof/>
              </w:rPr>
              <w:t>Maintenance Engineer</w:t>
            </w:r>
          </w:p>
        </w:tc>
        <w:tc>
          <w:tcPr>
            <w:tcW w:w="117" w:type="dxa"/>
            <w:tcBorders>
              <w:left w:val="single" w:sz="2" w:space="0" w:color="auto"/>
            </w:tcBorders>
          </w:tcPr>
          <w:p w14:paraId="32FE1E1C" w14:textId="77777777" w:rsidR="007F440D" w:rsidRDefault="007F440D" w:rsidP="0048632C">
            <w:pPr>
              <w:tabs>
                <w:tab w:val="right" w:pos="6495"/>
              </w:tabs>
              <w:spacing w:line="200" w:lineRule="exact"/>
              <w:ind w:right="-1900"/>
              <w:rPr>
                <w:noProof/>
              </w:rPr>
            </w:pPr>
          </w:p>
        </w:tc>
        <w:tc>
          <w:tcPr>
            <w:tcW w:w="1394" w:type="dxa"/>
            <w:tcBorders>
              <w:right w:val="single" w:sz="2" w:space="0" w:color="auto"/>
            </w:tcBorders>
          </w:tcPr>
          <w:p w14:paraId="59D5F54E" w14:textId="77777777" w:rsidR="007F440D" w:rsidRDefault="00C651C3" w:rsidP="0048632C">
            <w:pPr>
              <w:tabs>
                <w:tab w:val="right" w:pos="6495"/>
              </w:tabs>
              <w:spacing w:line="200" w:lineRule="exact"/>
              <w:ind w:right="-1900"/>
              <w:rPr>
                <w:noProof/>
              </w:rPr>
            </w:pPr>
            <w:r>
              <w:rPr>
                <w:noProof/>
              </w:rPr>
              <w:t>Maintenance</w:t>
            </w:r>
          </w:p>
        </w:tc>
        <w:tc>
          <w:tcPr>
            <w:tcW w:w="117" w:type="dxa"/>
            <w:tcBorders>
              <w:left w:val="single" w:sz="2" w:space="0" w:color="auto"/>
            </w:tcBorders>
          </w:tcPr>
          <w:p w14:paraId="0030A913" w14:textId="77777777" w:rsidR="007F440D" w:rsidRDefault="007F440D" w:rsidP="0048632C">
            <w:pPr>
              <w:tabs>
                <w:tab w:val="right" w:pos="6495"/>
              </w:tabs>
              <w:spacing w:line="200" w:lineRule="exact"/>
              <w:ind w:right="-1900"/>
              <w:rPr>
                <w:noProof/>
              </w:rPr>
            </w:pPr>
          </w:p>
        </w:tc>
        <w:tc>
          <w:tcPr>
            <w:tcW w:w="2089" w:type="dxa"/>
            <w:tcBorders>
              <w:right w:val="single" w:sz="2" w:space="0" w:color="auto"/>
            </w:tcBorders>
          </w:tcPr>
          <w:p w14:paraId="65D2FB6B" w14:textId="77777777" w:rsidR="007F440D" w:rsidRDefault="00D84BF0" w:rsidP="00D84BF0">
            <w:pPr>
              <w:tabs>
                <w:tab w:val="right" w:pos="6495"/>
              </w:tabs>
              <w:spacing w:line="200" w:lineRule="exact"/>
              <w:ind w:right="-1900"/>
              <w:rPr>
                <w:noProof/>
              </w:rPr>
            </w:pPr>
            <w:r>
              <w:rPr>
                <w:noProof/>
              </w:rPr>
              <w:t>R</w:t>
            </w:r>
            <w:r w:rsidR="004E05AC">
              <w:rPr>
                <w:noProof/>
              </w:rPr>
              <w:t>.</w:t>
            </w:r>
            <w:r>
              <w:rPr>
                <w:noProof/>
              </w:rPr>
              <w:t>N</w:t>
            </w:r>
            <w:r w:rsidR="004E05AC">
              <w:rPr>
                <w:noProof/>
              </w:rPr>
              <w:t>.</w:t>
            </w:r>
          </w:p>
        </w:tc>
        <w:tc>
          <w:tcPr>
            <w:tcW w:w="117" w:type="dxa"/>
            <w:tcBorders>
              <w:left w:val="single" w:sz="2" w:space="0" w:color="auto"/>
            </w:tcBorders>
          </w:tcPr>
          <w:p w14:paraId="6A041694" w14:textId="77777777" w:rsidR="007F440D" w:rsidRDefault="007F440D" w:rsidP="0048632C">
            <w:pPr>
              <w:tabs>
                <w:tab w:val="right" w:pos="6495"/>
              </w:tabs>
              <w:spacing w:line="200" w:lineRule="exact"/>
              <w:ind w:right="-1900"/>
              <w:rPr>
                <w:noProof/>
              </w:rPr>
            </w:pPr>
          </w:p>
        </w:tc>
        <w:tc>
          <w:tcPr>
            <w:tcW w:w="1394" w:type="dxa"/>
            <w:tcBorders>
              <w:right w:val="single" w:sz="2" w:space="0" w:color="auto"/>
            </w:tcBorders>
          </w:tcPr>
          <w:p w14:paraId="39E32AC5" w14:textId="77777777" w:rsidR="007F440D" w:rsidRDefault="000250BD" w:rsidP="00C55906">
            <w:pPr>
              <w:tabs>
                <w:tab w:val="right" w:pos="6495"/>
              </w:tabs>
              <w:spacing w:line="200" w:lineRule="exact"/>
              <w:ind w:right="-1900"/>
              <w:rPr>
                <w:noProof/>
              </w:rPr>
            </w:pPr>
            <w:r>
              <w:rPr>
                <w:noProof/>
              </w:rPr>
              <w:t>14</w:t>
            </w:r>
            <w:r w:rsidR="008C2917">
              <w:rPr>
                <w:noProof/>
              </w:rPr>
              <w:t>-04-2020</w:t>
            </w:r>
          </w:p>
        </w:tc>
      </w:tr>
      <w:tr w:rsidR="007F440D" w14:paraId="1B6B011F" w14:textId="77777777" w:rsidTr="00C651C3">
        <w:trPr>
          <w:trHeight w:hRule="exact" w:val="40"/>
        </w:trPr>
        <w:tc>
          <w:tcPr>
            <w:tcW w:w="2089" w:type="dxa"/>
            <w:tcBorders>
              <w:bottom w:val="single" w:sz="4" w:space="0" w:color="auto"/>
              <w:right w:val="single" w:sz="4" w:space="0" w:color="auto"/>
            </w:tcBorders>
          </w:tcPr>
          <w:p w14:paraId="42498C58" w14:textId="77777777" w:rsidR="007F440D" w:rsidRDefault="007F440D" w:rsidP="0048632C">
            <w:pPr>
              <w:tabs>
                <w:tab w:val="right" w:pos="6495"/>
              </w:tabs>
              <w:spacing w:line="240" w:lineRule="auto"/>
              <w:ind w:right="-1900"/>
              <w:rPr>
                <w:noProof/>
              </w:rPr>
            </w:pPr>
          </w:p>
        </w:tc>
        <w:tc>
          <w:tcPr>
            <w:tcW w:w="118" w:type="dxa"/>
            <w:tcBorders>
              <w:left w:val="single" w:sz="4" w:space="0" w:color="auto"/>
            </w:tcBorders>
          </w:tcPr>
          <w:p w14:paraId="1A99D434" w14:textId="77777777" w:rsidR="007F440D" w:rsidRDefault="007F440D" w:rsidP="0048632C">
            <w:pPr>
              <w:tabs>
                <w:tab w:val="right" w:pos="6495"/>
              </w:tabs>
              <w:spacing w:line="200" w:lineRule="exact"/>
              <w:ind w:right="-1900"/>
              <w:rPr>
                <w:noProof/>
              </w:rPr>
            </w:pPr>
          </w:p>
        </w:tc>
        <w:tc>
          <w:tcPr>
            <w:tcW w:w="2346" w:type="dxa"/>
            <w:tcBorders>
              <w:bottom w:val="single" w:sz="4" w:space="0" w:color="auto"/>
              <w:right w:val="single" w:sz="4" w:space="0" w:color="auto"/>
            </w:tcBorders>
          </w:tcPr>
          <w:p w14:paraId="1A6E8644" w14:textId="77777777" w:rsidR="007F440D" w:rsidRDefault="007F440D" w:rsidP="0048632C">
            <w:pPr>
              <w:tabs>
                <w:tab w:val="right" w:pos="6495"/>
              </w:tabs>
              <w:spacing w:line="200" w:lineRule="exact"/>
              <w:ind w:right="-1900"/>
              <w:rPr>
                <w:noProof/>
              </w:rPr>
            </w:pPr>
          </w:p>
        </w:tc>
        <w:tc>
          <w:tcPr>
            <w:tcW w:w="117" w:type="dxa"/>
            <w:tcBorders>
              <w:left w:val="single" w:sz="4" w:space="0" w:color="auto"/>
            </w:tcBorders>
          </w:tcPr>
          <w:p w14:paraId="1D219B19" w14:textId="77777777" w:rsidR="007F440D" w:rsidRDefault="007F440D" w:rsidP="0048632C">
            <w:pPr>
              <w:tabs>
                <w:tab w:val="right" w:pos="6495"/>
              </w:tabs>
              <w:spacing w:line="200" w:lineRule="exact"/>
              <w:ind w:right="-1900"/>
              <w:rPr>
                <w:noProof/>
              </w:rPr>
            </w:pPr>
          </w:p>
        </w:tc>
        <w:tc>
          <w:tcPr>
            <w:tcW w:w="1394" w:type="dxa"/>
            <w:tcBorders>
              <w:bottom w:val="single" w:sz="2" w:space="0" w:color="auto"/>
              <w:right w:val="single" w:sz="2" w:space="0" w:color="auto"/>
            </w:tcBorders>
          </w:tcPr>
          <w:p w14:paraId="2D47D0FF" w14:textId="77777777" w:rsidR="007F440D" w:rsidRDefault="007F440D" w:rsidP="0048632C">
            <w:pPr>
              <w:tabs>
                <w:tab w:val="right" w:pos="6495"/>
              </w:tabs>
              <w:spacing w:line="200" w:lineRule="exact"/>
              <w:ind w:right="-1900"/>
              <w:rPr>
                <w:noProof/>
              </w:rPr>
            </w:pPr>
          </w:p>
        </w:tc>
        <w:tc>
          <w:tcPr>
            <w:tcW w:w="117" w:type="dxa"/>
            <w:tcBorders>
              <w:left w:val="single" w:sz="2" w:space="0" w:color="auto"/>
            </w:tcBorders>
          </w:tcPr>
          <w:p w14:paraId="372981FB" w14:textId="77777777" w:rsidR="007F440D" w:rsidRDefault="007F440D" w:rsidP="0048632C">
            <w:pPr>
              <w:tabs>
                <w:tab w:val="right" w:pos="6495"/>
              </w:tabs>
              <w:spacing w:line="200" w:lineRule="exact"/>
              <w:ind w:right="-1900"/>
              <w:rPr>
                <w:noProof/>
              </w:rPr>
            </w:pPr>
          </w:p>
        </w:tc>
        <w:tc>
          <w:tcPr>
            <w:tcW w:w="2089" w:type="dxa"/>
            <w:tcBorders>
              <w:bottom w:val="single" w:sz="2" w:space="0" w:color="auto"/>
              <w:right w:val="single" w:sz="2" w:space="0" w:color="auto"/>
            </w:tcBorders>
          </w:tcPr>
          <w:p w14:paraId="4E6C4EA1" w14:textId="77777777" w:rsidR="007F440D" w:rsidRDefault="007F440D" w:rsidP="004E05AC">
            <w:pPr>
              <w:tabs>
                <w:tab w:val="right" w:pos="6495"/>
              </w:tabs>
              <w:spacing w:line="200" w:lineRule="exact"/>
              <w:ind w:right="-1900"/>
              <w:rPr>
                <w:noProof/>
              </w:rPr>
            </w:pPr>
          </w:p>
        </w:tc>
        <w:tc>
          <w:tcPr>
            <w:tcW w:w="117" w:type="dxa"/>
            <w:tcBorders>
              <w:left w:val="single" w:sz="2" w:space="0" w:color="auto"/>
            </w:tcBorders>
          </w:tcPr>
          <w:p w14:paraId="2C11452A" w14:textId="77777777" w:rsidR="007F440D" w:rsidRDefault="007F440D" w:rsidP="0048632C">
            <w:pPr>
              <w:tabs>
                <w:tab w:val="right" w:pos="6495"/>
              </w:tabs>
              <w:spacing w:line="200" w:lineRule="exact"/>
              <w:ind w:right="-1900"/>
              <w:rPr>
                <w:noProof/>
              </w:rPr>
            </w:pPr>
          </w:p>
        </w:tc>
        <w:tc>
          <w:tcPr>
            <w:tcW w:w="1394" w:type="dxa"/>
            <w:tcBorders>
              <w:bottom w:val="single" w:sz="2" w:space="0" w:color="auto"/>
              <w:right w:val="single" w:sz="2" w:space="0" w:color="auto"/>
            </w:tcBorders>
          </w:tcPr>
          <w:p w14:paraId="2D972B75" w14:textId="77777777" w:rsidR="007F440D" w:rsidRDefault="007F440D" w:rsidP="0048632C">
            <w:pPr>
              <w:tabs>
                <w:tab w:val="right" w:pos="6495"/>
              </w:tabs>
              <w:spacing w:line="200" w:lineRule="exact"/>
              <w:ind w:right="-1900"/>
              <w:rPr>
                <w:noProof/>
              </w:rPr>
            </w:pPr>
          </w:p>
        </w:tc>
      </w:tr>
      <w:tr w:rsidR="007F440D" w14:paraId="0292AEC3" w14:textId="77777777" w:rsidTr="00C651C3">
        <w:trPr>
          <w:trHeight w:hRule="exact" w:val="120"/>
        </w:trPr>
        <w:tc>
          <w:tcPr>
            <w:tcW w:w="2089" w:type="dxa"/>
            <w:tcBorders>
              <w:top w:val="single" w:sz="4" w:space="0" w:color="auto"/>
            </w:tcBorders>
          </w:tcPr>
          <w:p w14:paraId="7316BF07" w14:textId="77777777" w:rsidR="007F440D" w:rsidRDefault="007F440D" w:rsidP="0048632C">
            <w:pPr>
              <w:tabs>
                <w:tab w:val="right" w:pos="6495"/>
              </w:tabs>
              <w:spacing w:line="200" w:lineRule="exact"/>
              <w:ind w:right="-1900"/>
              <w:rPr>
                <w:noProof/>
              </w:rPr>
            </w:pPr>
          </w:p>
        </w:tc>
        <w:tc>
          <w:tcPr>
            <w:tcW w:w="118" w:type="dxa"/>
          </w:tcPr>
          <w:p w14:paraId="4AAB554C" w14:textId="77777777" w:rsidR="007F440D" w:rsidRDefault="007F440D" w:rsidP="0048632C">
            <w:pPr>
              <w:tabs>
                <w:tab w:val="right" w:pos="6495"/>
              </w:tabs>
              <w:spacing w:line="200" w:lineRule="exact"/>
              <w:ind w:right="-1900"/>
              <w:rPr>
                <w:noProof/>
              </w:rPr>
            </w:pPr>
          </w:p>
        </w:tc>
        <w:tc>
          <w:tcPr>
            <w:tcW w:w="2346" w:type="dxa"/>
            <w:tcBorders>
              <w:top w:val="single" w:sz="4" w:space="0" w:color="auto"/>
            </w:tcBorders>
          </w:tcPr>
          <w:p w14:paraId="29F411DD" w14:textId="77777777" w:rsidR="007F440D" w:rsidRDefault="007F440D" w:rsidP="0048632C">
            <w:pPr>
              <w:tabs>
                <w:tab w:val="right" w:pos="6495"/>
              </w:tabs>
              <w:spacing w:line="200" w:lineRule="exact"/>
              <w:ind w:right="-1900"/>
              <w:rPr>
                <w:noProof/>
              </w:rPr>
            </w:pPr>
          </w:p>
        </w:tc>
        <w:tc>
          <w:tcPr>
            <w:tcW w:w="117" w:type="dxa"/>
          </w:tcPr>
          <w:p w14:paraId="135E092E" w14:textId="77777777" w:rsidR="007F440D" w:rsidRDefault="007F440D" w:rsidP="0048632C">
            <w:pPr>
              <w:tabs>
                <w:tab w:val="right" w:pos="6495"/>
              </w:tabs>
              <w:spacing w:line="200" w:lineRule="exact"/>
              <w:ind w:right="-1900"/>
              <w:rPr>
                <w:noProof/>
              </w:rPr>
            </w:pPr>
          </w:p>
        </w:tc>
        <w:tc>
          <w:tcPr>
            <w:tcW w:w="1394" w:type="dxa"/>
            <w:tcBorders>
              <w:top w:val="single" w:sz="2" w:space="0" w:color="auto"/>
            </w:tcBorders>
          </w:tcPr>
          <w:p w14:paraId="1992DE8A" w14:textId="77777777" w:rsidR="007F440D" w:rsidRDefault="007F440D" w:rsidP="0048632C">
            <w:pPr>
              <w:tabs>
                <w:tab w:val="right" w:pos="6495"/>
              </w:tabs>
              <w:spacing w:line="200" w:lineRule="exact"/>
              <w:ind w:right="-1900"/>
              <w:rPr>
                <w:noProof/>
              </w:rPr>
            </w:pPr>
          </w:p>
        </w:tc>
        <w:tc>
          <w:tcPr>
            <w:tcW w:w="117" w:type="dxa"/>
          </w:tcPr>
          <w:p w14:paraId="327009C8" w14:textId="77777777" w:rsidR="007F440D" w:rsidRDefault="007F440D" w:rsidP="0048632C">
            <w:pPr>
              <w:tabs>
                <w:tab w:val="right" w:pos="6495"/>
              </w:tabs>
              <w:spacing w:line="200" w:lineRule="exact"/>
              <w:ind w:right="-1900"/>
              <w:rPr>
                <w:noProof/>
              </w:rPr>
            </w:pPr>
          </w:p>
        </w:tc>
        <w:tc>
          <w:tcPr>
            <w:tcW w:w="2089" w:type="dxa"/>
            <w:tcBorders>
              <w:top w:val="single" w:sz="2" w:space="0" w:color="auto"/>
            </w:tcBorders>
          </w:tcPr>
          <w:p w14:paraId="0F341999" w14:textId="77777777" w:rsidR="007F440D" w:rsidRDefault="007F440D" w:rsidP="004E05AC">
            <w:pPr>
              <w:tabs>
                <w:tab w:val="right" w:pos="6495"/>
              </w:tabs>
              <w:spacing w:line="200" w:lineRule="exact"/>
              <w:ind w:right="-1900"/>
              <w:rPr>
                <w:noProof/>
              </w:rPr>
            </w:pPr>
          </w:p>
        </w:tc>
        <w:tc>
          <w:tcPr>
            <w:tcW w:w="117" w:type="dxa"/>
          </w:tcPr>
          <w:p w14:paraId="5CC6B130" w14:textId="77777777" w:rsidR="007F440D" w:rsidRDefault="007F440D" w:rsidP="0048632C">
            <w:pPr>
              <w:tabs>
                <w:tab w:val="right" w:pos="6495"/>
              </w:tabs>
              <w:spacing w:line="200" w:lineRule="exact"/>
              <w:ind w:right="-1900"/>
              <w:rPr>
                <w:noProof/>
              </w:rPr>
            </w:pPr>
          </w:p>
        </w:tc>
        <w:tc>
          <w:tcPr>
            <w:tcW w:w="1394" w:type="dxa"/>
            <w:tcBorders>
              <w:top w:val="single" w:sz="2" w:space="0" w:color="auto"/>
            </w:tcBorders>
          </w:tcPr>
          <w:p w14:paraId="4D885787" w14:textId="77777777" w:rsidR="007F440D" w:rsidRDefault="007F440D" w:rsidP="0048632C">
            <w:pPr>
              <w:tabs>
                <w:tab w:val="right" w:pos="6495"/>
              </w:tabs>
              <w:spacing w:line="200" w:lineRule="exact"/>
              <w:ind w:right="-1900"/>
              <w:rPr>
                <w:noProof/>
              </w:rPr>
            </w:pPr>
          </w:p>
        </w:tc>
      </w:tr>
      <w:tr w:rsidR="007F440D" w14:paraId="68FCCB91" w14:textId="77777777" w:rsidTr="00B041A6">
        <w:trPr>
          <w:trHeight w:hRule="exact" w:val="255"/>
        </w:trPr>
        <w:tc>
          <w:tcPr>
            <w:tcW w:w="2089" w:type="dxa"/>
            <w:tcBorders>
              <w:right w:val="single" w:sz="2" w:space="0" w:color="auto"/>
            </w:tcBorders>
          </w:tcPr>
          <w:p w14:paraId="504724B6" w14:textId="77777777" w:rsidR="007F440D" w:rsidRDefault="007F440D" w:rsidP="0048632C">
            <w:pPr>
              <w:tabs>
                <w:tab w:val="right" w:pos="6495"/>
              </w:tabs>
              <w:ind w:right="-1900"/>
              <w:rPr>
                <w:noProof/>
              </w:rPr>
            </w:pPr>
          </w:p>
        </w:tc>
        <w:tc>
          <w:tcPr>
            <w:tcW w:w="118" w:type="dxa"/>
            <w:tcBorders>
              <w:left w:val="single" w:sz="2" w:space="0" w:color="auto"/>
            </w:tcBorders>
          </w:tcPr>
          <w:p w14:paraId="54584AF6" w14:textId="77777777" w:rsidR="007F440D" w:rsidRDefault="007F440D" w:rsidP="0048632C">
            <w:pPr>
              <w:tabs>
                <w:tab w:val="right" w:pos="6495"/>
              </w:tabs>
              <w:ind w:right="-1900"/>
              <w:rPr>
                <w:noProof/>
              </w:rPr>
            </w:pPr>
          </w:p>
        </w:tc>
        <w:tc>
          <w:tcPr>
            <w:tcW w:w="2346" w:type="dxa"/>
            <w:tcBorders>
              <w:right w:val="single" w:sz="2" w:space="0" w:color="auto"/>
            </w:tcBorders>
          </w:tcPr>
          <w:p w14:paraId="5A409EF9" w14:textId="77777777" w:rsidR="007F440D" w:rsidRDefault="007F440D" w:rsidP="0048632C">
            <w:pPr>
              <w:tabs>
                <w:tab w:val="right" w:pos="6495"/>
              </w:tabs>
              <w:ind w:right="-1900"/>
              <w:rPr>
                <w:noProof/>
              </w:rPr>
            </w:pPr>
          </w:p>
        </w:tc>
        <w:tc>
          <w:tcPr>
            <w:tcW w:w="117" w:type="dxa"/>
            <w:tcBorders>
              <w:left w:val="single" w:sz="2" w:space="0" w:color="auto"/>
            </w:tcBorders>
          </w:tcPr>
          <w:p w14:paraId="7C1FADF7" w14:textId="77777777" w:rsidR="007F440D" w:rsidRDefault="007F440D" w:rsidP="0048632C">
            <w:pPr>
              <w:tabs>
                <w:tab w:val="right" w:pos="6495"/>
              </w:tabs>
              <w:ind w:right="-1900"/>
              <w:rPr>
                <w:noProof/>
              </w:rPr>
            </w:pPr>
          </w:p>
        </w:tc>
        <w:tc>
          <w:tcPr>
            <w:tcW w:w="1394" w:type="dxa"/>
            <w:tcBorders>
              <w:right w:val="single" w:sz="2" w:space="0" w:color="auto"/>
            </w:tcBorders>
          </w:tcPr>
          <w:p w14:paraId="6661D211" w14:textId="77777777" w:rsidR="007F440D" w:rsidRDefault="007F440D" w:rsidP="0048632C">
            <w:pPr>
              <w:tabs>
                <w:tab w:val="right" w:pos="6495"/>
              </w:tabs>
              <w:ind w:right="-1900"/>
              <w:rPr>
                <w:noProof/>
              </w:rPr>
            </w:pPr>
          </w:p>
        </w:tc>
        <w:tc>
          <w:tcPr>
            <w:tcW w:w="117" w:type="dxa"/>
            <w:tcBorders>
              <w:left w:val="single" w:sz="2" w:space="0" w:color="auto"/>
            </w:tcBorders>
          </w:tcPr>
          <w:p w14:paraId="51C4C166" w14:textId="77777777" w:rsidR="007F440D" w:rsidRDefault="007F440D" w:rsidP="0048632C">
            <w:pPr>
              <w:tabs>
                <w:tab w:val="right" w:pos="6495"/>
              </w:tabs>
              <w:ind w:right="-1900"/>
              <w:rPr>
                <w:noProof/>
              </w:rPr>
            </w:pPr>
          </w:p>
        </w:tc>
        <w:tc>
          <w:tcPr>
            <w:tcW w:w="2089" w:type="dxa"/>
            <w:tcBorders>
              <w:right w:val="single" w:sz="2" w:space="0" w:color="auto"/>
            </w:tcBorders>
          </w:tcPr>
          <w:p w14:paraId="043C3D20" w14:textId="77777777" w:rsidR="007F440D" w:rsidRDefault="007F440D" w:rsidP="004E05AC">
            <w:pPr>
              <w:tabs>
                <w:tab w:val="right" w:pos="6495"/>
              </w:tabs>
              <w:ind w:right="-1900"/>
              <w:rPr>
                <w:noProof/>
              </w:rPr>
            </w:pPr>
          </w:p>
        </w:tc>
        <w:tc>
          <w:tcPr>
            <w:tcW w:w="117" w:type="dxa"/>
            <w:tcBorders>
              <w:left w:val="single" w:sz="2" w:space="0" w:color="auto"/>
            </w:tcBorders>
          </w:tcPr>
          <w:p w14:paraId="1601AAA7" w14:textId="77777777" w:rsidR="007F440D" w:rsidRDefault="007F440D" w:rsidP="0048632C">
            <w:pPr>
              <w:tabs>
                <w:tab w:val="right" w:pos="6495"/>
              </w:tabs>
              <w:ind w:right="-1900"/>
              <w:rPr>
                <w:noProof/>
              </w:rPr>
            </w:pPr>
          </w:p>
        </w:tc>
        <w:tc>
          <w:tcPr>
            <w:tcW w:w="1394" w:type="dxa"/>
            <w:tcBorders>
              <w:right w:val="single" w:sz="2" w:space="0" w:color="auto"/>
            </w:tcBorders>
          </w:tcPr>
          <w:p w14:paraId="58FC7AB8" w14:textId="77777777" w:rsidR="007F440D" w:rsidRDefault="007F440D" w:rsidP="0048632C">
            <w:pPr>
              <w:tabs>
                <w:tab w:val="right" w:pos="6495"/>
              </w:tabs>
              <w:ind w:right="-1900"/>
              <w:rPr>
                <w:noProof/>
              </w:rPr>
            </w:pPr>
          </w:p>
        </w:tc>
      </w:tr>
      <w:tr w:rsidR="007F440D" w14:paraId="33621778" w14:textId="77777777" w:rsidTr="00C651C3">
        <w:tc>
          <w:tcPr>
            <w:tcW w:w="2089" w:type="dxa"/>
            <w:tcBorders>
              <w:right w:val="single" w:sz="2" w:space="0" w:color="auto"/>
            </w:tcBorders>
          </w:tcPr>
          <w:p w14:paraId="451A7B01" w14:textId="77777777" w:rsidR="007F440D" w:rsidRDefault="00C651C3" w:rsidP="0048632C">
            <w:pPr>
              <w:tabs>
                <w:tab w:val="right" w:pos="6495"/>
              </w:tabs>
              <w:spacing w:line="200" w:lineRule="exact"/>
              <w:ind w:right="-1900"/>
              <w:rPr>
                <w:noProof/>
              </w:rPr>
            </w:pPr>
            <w:r>
              <w:rPr>
                <w:noProof/>
              </w:rPr>
              <w:t>Ronald Schaap</w:t>
            </w:r>
          </w:p>
        </w:tc>
        <w:tc>
          <w:tcPr>
            <w:tcW w:w="118" w:type="dxa"/>
            <w:tcBorders>
              <w:left w:val="single" w:sz="2" w:space="0" w:color="auto"/>
            </w:tcBorders>
          </w:tcPr>
          <w:p w14:paraId="23ED9C79" w14:textId="77777777" w:rsidR="007F440D" w:rsidRDefault="007F440D" w:rsidP="0048632C">
            <w:pPr>
              <w:tabs>
                <w:tab w:val="right" w:pos="6495"/>
              </w:tabs>
              <w:spacing w:line="200" w:lineRule="exact"/>
              <w:ind w:right="-1900"/>
              <w:rPr>
                <w:noProof/>
              </w:rPr>
            </w:pPr>
          </w:p>
        </w:tc>
        <w:tc>
          <w:tcPr>
            <w:tcW w:w="2346" w:type="dxa"/>
            <w:tcBorders>
              <w:right w:val="single" w:sz="2" w:space="0" w:color="auto"/>
            </w:tcBorders>
          </w:tcPr>
          <w:p w14:paraId="6D988FE4" w14:textId="77777777" w:rsidR="007F440D" w:rsidRDefault="00C651C3" w:rsidP="0048632C">
            <w:pPr>
              <w:tabs>
                <w:tab w:val="right" w:pos="6495"/>
              </w:tabs>
              <w:spacing w:line="200" w:lineRule="exact"/>
              <w:ind w:right="-1900"/>
              <w:rPr>
                <w:noProof/>
              </w:rPr>
            </w:pPr>
            <w:r>
              <w:rPr>
                <w:noProof/>
              </w:rPr>
              <w:t>Projectleider</w:t>
            </w:r>
          </w:p>
        </w:tc>
        <w:tc>
          <w:tcPr>
            <w:tcW w:w="117" w:type="dxa"/>
            <w:tcBorders>
              <w:left w:val="single" w:sz="2" w:space="0" w:color="auto"/>
            </w:tcBorders>
          </w:tcPr>
          <w:p w14:paraId="10D5180A" w14:textId="77777777" w:rsidR="007F440D" w:rsidRDefault="007F440D" w:rsidP="0048632C">
            <w:pPr>
              <w:tabs>
                <w:tab w:val="right" w:pos="6495"/>
              </w:tabs>
              <w:spacing w:line="200" w:lineRule="exact"/>
              <w:ind w:right="-1900"/>
              <w:rPr>
                <w:noProof/>
              </w:rPr>
            </w:pPr>
          </w:p>
        </w:tc>
        <w:tc>
          <w:tcPr>
            <w:tcW w:w="1394" w:type="dxa"/>
            <w:tcBorders>
              <w:right w:val="single" w:sz="2" w:space="0" w:color="auto"/>
            </w:tcBorders>
          </w:tcPr>
          <w:p w14:paraId="5A07F4FF" w14:textId="77777777" w:rsidR="007F440D" w:rsidRDefault="00C651C3" w:rsidP="0048632C">
            <w:pPr>
              <w:tabs>
                <w:tab w:val="right" w:pos="6495"/>
              </w:tabs>
              <w:spacing w:line="200" w:lineRule="exact"/>
              <w:ind w:right="-1900"/>
              <w:rPr>
                <w:noProof/>
              </w:rPr>
            </w:pPr>
            <w:r>
              <w:rPr>
                <w:noProof/>
              </w:rPr>
              <w:t>Maintenance</w:t>
            </w:r>
          </w:p>
        </w:tc>
        <w:tc>
          <w:tcPr>
            <w:tcW w:w="117" w:type="dxa"/>
            <w:tcBorders>
              <w:left w:val="single" w:sz="2" w:space="0" w:color="auto"/>
            </w:tcBorders>
          </w:tcPr>
          <w:p w14:paraId="7E4ED1C5" w14:textId="77777777" w:rsidR="007F440D" w:rsidRDefault="007F440D" w:rsidP="0048632C">
            <w:pPr>
              <w:tabs>
                <w:tab w:val="right" w:pos="6495"/>
              </w:tabs>
              <w:spacing w:line="200" w:lineRule="exact"/>
              <w:ind w:right="-1900"/>
              <w:rPr>
                <w:noProof/>
              </w:rPr>
            </w:pPr>
          </w:p>
        </w:tc>
        <w:tc>
          <w:tcPr>
            <w:tcW w:w="2089" w:type="dxa"/>
            <w:tcBorders>
              <w:right w:val="single" w:sz="2" w:space="0" w:color="auto"/>
            </w:tcBorders>
          </w:tcPr>
          <w:p w14:paraId="30D26B6D" w14:textId="77777777" w:rsidR="007F440D" w:rsidRDefault="004E05AC" w:rsidP="004E05AC">
            <w:pPr>
              <w:tabs>
                <w:tab w:val="right" w:pos="6495"/>
              </w:tabs>
              <w:spacing w:line="200" w:lineRule="exact"/>
              <w:ind w:right="-1900"/>
              <w:rPr>
                <w:noProof/>
              </w:rPr>
            </w:pPr>
            <w:r>
              <w:rPr>
                <w:noProof/>
              </w:rPr>
              <w:t>R.S.</w:t>
            </w:r>
          </w:p>
        </w:tc>
        <w:tc>
          <w:tcPr>
            <w:tcW w:w="117" w:type="dxa"/>
            <w:tcBorders>
              <w:left w:val="single" w:sz="2" w:space="0" w:color="auto"/>
            </w:tcBorders>
          </w:tcPr>
          <w:p w14:paraId="13700DFD" w14:textId="77777777" w:rsidR="007F440D" w:rsidRDefault="007F440D" w:rsidP="0048632C">
            <w:pPr>
              <w:tabs>
                <w:tab w:val="right" w:pos="6495"/>
              </w:tabs>
              <w:spacing w:line="200" w:lineRule="exact"/>
              <w:ind w:right="-1900"/>
              <w:rPr>
                <w:noProof/>
              </w:rPr>
            </w:pPr>
          </w:p>
        </w:tc>
        <w:tc>
          <w:tcPr>
            <w:tcW w:w="1394" w:type="dxa"/>
            <w:tcBorders>
              <w:right w:val="single" w:sz="2" w:space="0" w:color="auto"/>
            </w:tcBorders>
          </w:tcPr>
          <w:p w14:paraId="4CD57123" w14:textId="084DAD9E" w:rsidR="007F440D" w:rsidRDefault="004D1DC4" w:rsidP="004D1DC4">
            <w:pPr>
              <w:tabs>
                <w:tab w:val="right" w:pos="6495"/>
              </w:tabs>
              <w:spacing w:line="200" w:lineRule="exact"/>
              <w:ind w:right="-1900"/>
              <w:rPr>
                <w:noProof/>
              </w:rPr>
            </w:pPr>
            <w:r>
              <w:rPr>
                <w:noProof/>
              </w:rPr>
              <w:t>28</w:t>
            </w:r>
            <w:r w:rsidR="008C2917">
              <w:rPr>
                <w:noProof/>
              </w:rPr>
              <w:t>-0</w:t>
            </w:r>
            <w:r>
              <w:rPr>
                <w:noProof/>
              </w:rPr>
              <w:t>5</w:t>
            </w:r>
            <w:r w:rsidR="008C2917">
              <w:rPr>
                <w:noProof/>
              </w:rPr>
              <w:t>-2020</w:t>
            </w:r>
          </w:p>
        </w:tc>
      </w:tr>
      <w:tr w:rsidR="007F440D" w14:paraId="2EB31DDE" w14:textId="77777777" w:rsidTr="00C651C3">
        <w:trPr>
          <w:trHeight w:hRule="exact" w:val="80"/>
        </w:trPr>
        <w:tc>
          <w:tcPr>
            <w:tcW w:w="2089" w:type="dxa"/>
            <w:tcBorders>
              <w:bottom w:val="single" w:sz="4" w:space="0" w:color="auto"/>
              <w:right w:val="single" w:sz="4" w:space="0" w:color="auto"/>
            </w:tcBorders>
          </w:tcPr>
          <w:p w14:paraId="552B2292" w14:textId="77777777" w:rsidR="007F440D" w:rsidRDefault="007F440D" w:rsidP="0048632C">
            <w:pPr>
              <w:tabs>
                <w:tab w:val="right" w:pos="6495"/>
              </w:tabs>
              <w:spacing w:line="240" w:lineRule="auto"/>
              <w:ind w:right="-1900"/>
              <w:rPr>
                <w:noProof/>
              </w:rPr>
            </w:pPr>
          </w:p>
        </w:tc>
        <w:tc>
          <w:tcPr>
            <w:tcW w:w="118" w:type="dxa"/>
            <w:tcBorders>
              <w:left w:val="single" w:sz="4" w:space="0" w:color="auto"/>
            </w:tcBorders>
          </w:tcPr>
          <w:p w14:paraId="72DA1BEB" w14:textId="77777777" w:rsidR="007F440D" w:rsidRDefault="007F440D" w:rsidP="0048632C">
            <w:pPr>
              <w:tabs>
                <w:tab w:val="right" w:pos="6495"/>
              </w:tabs>
              <w:spacing w:line="200" w:lineRule="exact"/>
              <w:ind w:right="-1900"/>
              <w:rPr>
                <w:noProof/>
              </w:rPr>
            </w:pPr>
          </w:p>
        </w:tc>
        <w:tc>
          <w:tcPr>
            <w:tcW w:w="2346" w:type="dxa"/>
            <w:tcBorders>
              <w:bottom w:val="single" w:sz="4" w:space="0" w:color="auto"/>
              <w:right w:val="single" w:sz="4" w:space="0" w:color="auto"/>
            </w:tcBorders>
          </w:tcPr>
          <w:p w14:paraId="346E0141" w14:textId="77777777" w:rsidR="007F440D" w:rsidRDefault="007F440D" w:rsidP="0048632C">
            <w:pPr>
              <w:tabs>
                <w:tab w:val="right" w:pos="6495"/>
              </w:tabs>
              <w:spacing w:line="200" w:lineRule="exact"/>
              <w:ind w:right="-1900"/>
              <w:rPr>
                <w:noProof/>
              </w:rPr>
            </w:pPr>
          </w:p>
        </w:tc>
        <w:tc>
          <w:tcPr>
            <w:tcW w:w="117" w:type="dxa"/>
            <w:tcBorders>
              <w:left w:val="single" w:sz="4" w:space="0" w:color="auto"/>
            </w:tcBorders>
          </w:tcPr>
          <w:p w14:paraId="7B32F041" w14:textId="77777777" w:rsidR="007F440D" w:rsidRDefault="007F440D" w:rsidP="0048632C">
            <w:pPr>
              <w:tabs>
                <w:tab w:val="right" w:pos="6495"/>
              </w:tabs>
              <w:spacing w:line="200" w:lineRule="exact"/>
              <w:ind w:right="-1900"/>
              <w:rPr>
                <w:noProof/>
              </w:rPr>
            </w:pPr>
          </w:p>
        </w:tc>
        <w:tc>
          <w:tcPr>
            <w:tcW w:w="1394" w:type="dxa"/>
            <w:tcBorders>
              <w:bottom w:val="single" w:sz="2" w:space="0" w:color="auto"/>
              <w:right w:val="single" w:sz="2" w:space="0" w:color="auto"/>
            </w:tcBorders>
          </w:tcPr>
          <w:p w14:paraId="6C37DF0D" w14:textId="77777777" w:rsidR="007F440D" w:rsidRDefault="007F440D" w:rsidP="0048632C">
            <w:pPr>
              <w:tabs>
                <w:tab w:val="right" w:pos="6495"/>
              </w:tabs>
              <w:spacing w:line="200" w:lineRule="exact"/>
              <w:ind w:right="-1900"/>
              <w:rPr>
                <w:noProof/>
              </w:rPr>
            </w:pPr>
          </w:p>
        </w:tc>
        <w:tc>
          <w:tcPr>
            <w:tcW w:w="117" w:type="dxa"/>
            <w:tcBorders>
              <w:left w:val="single" w:sz="2" w:space="0" w:color="auto"/>
            </w:tcBorders>
          </w:tcPr>
          <w:p w14:paraId="3674F63A" w14:textId="77777777" w:rsidR="007F440D" w:rsidRDefault="007F440D" w:rsidP="0048632C">
            <w:pPr>
              <w:tabs>
                <w:tab w:val="right" w:pos="6495"/>
              </w:tabs>
              <w:spacing w:line="200" w:lineRule="exact"/>
              <w:ind w:right="-1900"/>
              <w:rPr>
                <w:noProof/>
              </w:rPr>
            </w:pPr>
          </w:p>
        </w:tc>
        <w:tc>
          <w:tcPr>
            <w:tcW w:w="2089" w:type="dxa"/>
            <w:tcBorders>
              <w:bottom w:val="single" w:sz="2" w:space="0" w:color="auto"/>
              <w:right w:val="single" w:sz="2" w:space="0" w:color="auto"/>
            </w:tcBorders>
          </w:tcPr>
          <w:p w14:paraId="4016D654" w14:textId="77777777" w:rsidR="007F440D" w:rsidRDefault="007F440D" w:rsidP="0048632C">
            <w:pPr>
              <w:tabs>
                <w:tab w:val="right" w:pos="6495"/>
              </w:tabs>
              <w:spacing w:line="200" w:lineRule="exact"/>
              <w:ind w:right="-1900"/>
              <w:rPr>
                <w:noProof/>
              </w:rPr>
            </w:pPr>
          </w:p>
        </w:tc>
        <w:tc>
          <w:tcPr>
            <w:tcW w:w="117" w:type="dxa"/>
            <w:tcBorders>
              <w:left w:val="single" w:sz="2" w:space="0" w:color="auto"/>
            </w:tcBorders>
          </w:tcPr>
          <w:p w14:paraId="47292464" w14:textId="77777777" w:rsidR="007F440D" w:rsidRDefault="007F440D" w:rsidP="0048632C">
            <w:pPr>
              <w:tabs>
                <w:tab w:val="right" w:pos="6495"/>
              </w:tabs>
              <w:spacing w:line="200" w:lineRule="exact"/>
              <w:ind w:right="-1900"/>
              <w:rPr>
                <w:noProof/>
              </w:rPr>
            </w:pPr>
          </w:p>
        </w:tc>
        <w:tc>
          <w:tcPr>
            <w:tcW w:w="1394" w:type="dxa"/>
            <w:tcBorders>
              <w:bottom w:val="single" w:sz="2" w:space="0" w:color="auto"/>
              <w:right w:val="single" w:sz="2" w:space="0" w:color="auto"/>
            </w:tcBorders>
          </w:tcPr>
          <w:p w14:paraId="1065DBEF" w14:textId="77777777" w:rsidR="007F440D" w:rsidRDefault="007F440D" w:rsidP="0048632C">
            <w:pPr>
              <w:tabs>
                <w:tab w:val="right" w:pos="6495"/>
              </w:tabs>
              <w:spacing w:line="200" w:lineRule="exact"/>
              <w:ind w:right="-1900"/>
              <w:rPr>
                <w:noProof/>
              </w:rPr>
            </w:pPr>
          </w:p>
        </w:tc>
      </w:tr>
    </w:tbl>
    <w:p w14:paraId="288D9069" w14:textId="77777777" w:rsidR="00835DAA" w:rsidRDefault="00835DAA"/>
    <w:p w14:paraId="59E9DFEA" w14:textId="77777777" w:rsidR="00835DAA" w:rsidRDefault="00835DAA"/>
    <w:p w14:paraId="7C3FF0B1" w14:textId="77777777" w:rsidR="00835DAA" w:rsidRDefault="00835DAA"/>
    <w:p w14:paraId="3C01AA97" w14:textId="77777777" w:rsidR="007C13CF" w:rsidRDefault="007C13CF"/>
    <w:p w14:paraId="26FA391A" w14:textId="77777777" w:rsidR="007C13CF" w:rsidRDefault="007C13CF"/>
    <w:p w14:paraId="686D508B" w14:textId="77777777" w:rsidR="007C13CF" w:rsidRDefault="007C13CF"/>
    <w:tbl>
      <w:tblPr>
        <w:tblW w:w="10174" w:type="dxa"/>
        <w:tblCellSpacing w:w="30" w:type="dxa"/>
        <w:tblInd w:w="75" w:type="dxa"/>
        <w:tblCellMar>
          <w:top w:w="15" w:type="dxa"/>
          <w:left w:w="15" w:type="dxa"/>
          <w:bottom w:w="15" w:type="dxa"/>
          <w:right w:w="15" w:type="dxa"/>
        </w:tblCellMar>
        <w:tblLook w:val="0000" w:firstRow="0" w:lastRow="0" w:firstColumn="0" w:lastColumn="0" w:noHBand="0" w:noVBand="0"/>
      </w:tblPr>
      <w:tblGrid>
        <w:gridCol w:w="1477"/>
        <w:gridCol w:w="1234"/>
        <w:gridCol w:w="1921"/>
        <w:gridCol w:w="5542"/>
      </w:tblGrid>
      <w:tr w:rsidR="007F440D" w:rsidRPr="00DB1DFC" w14:paraId="18298E38" w14:textId="77777777" w:rsidTr="00B86D82">
        <w:trPr>
          <w:tblCellSpacing w:w="30" w:type="dxa"/>
        </w:trPr>
        <w:tc>
          <w:tcPr>
            <w:tcW w:w="1387" w:type="dxa"/>
            <w:tcBorders>
              <w:top w:val="nil"/>
              <w:left w:val="nil"/>
              <w:bottom w:val="nil"/>
              <w:right w:val="nil"/>
            </w:tcBorders>
            <w:tcMar>
              <w:top w:w="15" w:type="dxa"/>
              <w:left w:w="15" w:type="dxa"/>
              <w:bottom w:w="15" w:type="dxa"/>
              <w:right w:w="15" w:type="dxa"/>
            </w:tcMar>
            <w:vAlign w:val="center"/>
          </w:tcPr>
          <w:p w14:paraId="44B7C3E1" w14:textId="77777777" w:rsidR="007F440D" w:rsidRPr="00393C3D" w:rsidRDefault="007F440D" w:rsidP="0048632C">
            <w:pPr>
              <w:widowControl w:val="0"/>
              <w:autoSpaceDE w:val="0"/>
              <w:autoSpaceDN w:val="0"/>
              <w:adjustRightInd w:val="0"/>
              <w:spacing w:line="240" w:lineRule="auto"/>
              <w:rPr>
                <w:rFonts w:ascii="Times New Roman" w:hAnsi="Times New Roman"/>
                <w:sz w:val="20"/>
                <w:szCs w:val="20"/>
              </w:rPr>
            </w:pPr>
            <w:r w:rsidRPr="00393C3D">
              <w:rPr>
                <w:rFonts w:cs="Arial"/>
                <w:b/>
                <w:bCs/>
                <w:sz w:val="20"/>
                <w:szCs w:val="20"/>
              </w:rPr>
              <w:t>Revisiebeheer</w:t>
            </w:r>
          </w:p>
        </w:tc>
        <w:tc>
          <w:tcPr>
            <w:tcW w:w="1174" w:type="dxa"/>
            <w:tcBorders>
              <w:top w:val="nil"/>
              <w:left w:val="nil"/>
              <w:bottom w:val="nil"/>
              <w:right w:val="nil"/>
            </w:tcBorders>
            <w:tcMar>
              <w:top w:w="15" w:type="dxa"/>
              <w:left w:w="15" w:type="dxa"/>
              <w:bottom w:w="15" w:type="dxa"/>
              <w:right w:w="15" w:type="dxa"/>
            </w:tcMar>
            <w:vAlign w:val="center"/>
          </w:tcPr>
          <w:p w14:paraId="58E27158" w14:textId="77777777" w:rsidR="007F440D" w:rsidRPr="00393C3D" w:rsidRDefault="007F440D" w:rsidP="0048632C">
            <w:pPr>
              <w:widowControl w:val="0"/>
              <w:autoSpaceDE w:val="0"/>
              <w:autoSpaceDN w:val="0"/>
              <w:adjustRightInd w:val="0"/>
              <w:spacing w:line="240" w:lineRule="auto"/>
              <w:rPr>
                <w:rFonts w:ascii="Times New Roman" w:hAnsi="Times New Roman"/>
                <w:sz w:val="20"/>
                <w:szCs w:val="20"/>
              </w:rPr>
            </w:pPr>
          </w:p>
        </w:tc>
        <w:tc>
          <w:tcPr>
            <w:tcW w:w="1861" w:type="dxa"/>
            <w:tcBorders>
              <w:top w:val="nil"/>
              <w:left w:val="nil"/>
              <w:bottom w:val="nil"/>
              <w:right w:val="nil"/>
            </w:tcBorders>
            <w:tcMar>
              <w:top w:w="15" w:type="dxa"/>
              <w:left w:w="15" w:type="dxa"/>
              <w:bottom w:w="15" w:type="dxa"/>
              <w:right w:w="15" w:type="dxa"/>
            </w:tcMar>
            <w:vAlign w:val="center"/>
          </w:tcPr>
          <w:p w14:paraId="0223184F"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p>
        </w:tc>
        <w:tc>
          <w:tcPr>
            <w:tcW w:w="5452" w:type="dxa"/>
            <w:tcBorders>
              <w:top w:val="nil"/>
              <w:left w:val="nil"/>
              <w:bottom w:val="nil"/>
              <w:right w:val="nil"/>
            </w:tcBorders>
            <w:tcMar>
              <w:top w:w="15" w:type="dxa"/>
              <w:left w:w="15" w:type="dxa"/>
              <w:bottom w:w="15" w:type="dxa"/>
              <w:right w:w="15" w:type="dxa"/>
            </w:tcMar>
            <w:vAlign w:val="center"/>
          </w:tcPr>
          <w:p w14:paraId="1768524A"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p>
        </w:tc>
      </w:tr>
      <w:tr w:rsidR="007F440D" w:rsidRPr="00DB1DFC" w14:paraId="3976B621" w14:textId="77777777" w:rsidTr="00B86D82">
        <w:trPr>
          <w:trHeight w:hRule="exact" w:val="454"/>
          <w:tblCellSpacing w:w="30" w:type="dxa"/>
        </w:trPr>
        <w:tc>
          <w:tcPr>
            <w:tcW w:w="1387" w:type="dxa"/>
            <w:tcBorders>
              <w:top w:val="nil"/>
              <w:left w:val="nil"/>
              <w:bottom w:val="single" w:sz="6" w:space="0" w:color="000000"/>
              <w:right w:val="nil"/>
            </w:tcBorders>
            <w:tcMar>
              <w:top w:w="15" w:type="dxa"/>
              <w:left w:w="15" w:type="dxa"/>
              <w:bottom w:w="15" w:type="dxa"/>
              <w:right w:w="15" w:type="dxa"/>
            </w:tcMar>
            <w:vAlign w:val="center"/>
          </w:tcPr>
          <w:p w14:paraId="0D41C0B4"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Revisie</w:t>
            </w:r>
          </w:p>
        </w:tc>
        <w:tc>
          <w:tcPr>
            <w:tcW w:w="1174" w:type="dxa"/>
            <w:tcBorders>
              <w:top w:val="nil"/>
              <w:left w:val="nil"/>
              <w:bottom w:val="single" w:sz="6" w:space="0" w:color="000000"/>
              <w:right w:val="nil"/>
            </w:tcBorders>
            <w:tcMar>
              <w:top w:w="15" w:type="dxa"/>
              <w:left w:w="15" w:type="dxa"/>
              <w:bottom w:w="15" w:type="dxa"/>
              <w:right w:w="15" w:type="dxa"/>
            </w:tcMar>
            <w:vAlign w:val="center"/>
          </w:tcPr>
          <w:p w14:paraId="2E8A825F"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Datum</w:t>
            </w:r>
          </w:p>
        </w:tc>
        <w:tc>
          <w:tcPr>
            <w:tcW w:w="1861" w:type="dxa"/>
            <w:tcBorders>
              <w:top w:val="nil"/>
              <w:left w:val="nil"/>
              <w:bottom w:val="single" w:sz="6" w:space="0" w:color="000000"/>
              <w:right w:val="nil"/>
            </w:tcBorders>
            <w:tcMar>
              <w:top w:w="15" w:type="dxa"/>
              <w:left w:w="15" w:type="dxa"/>
              <w:bottom w:w="15" w:type="dxa"/>
              <w:right w:w="15" w:type="dxa"/>
            </w:tcMar>
            <w:vAlign w:val="center"/>
          </w:tcPr>
          <w:p w14:paraId="12B84D35"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Status</w:t>
            </w:r>
          </w:p>
        </w:tc>
        <w:tc>
          <w:tcPr>
            <w:tcW w:w="5452" w:type="dxa"/>
            <w:tcBorders>
              <w:top w:val="nil"/>
              <w:left w:val="nil"/>
              <w:bottom w:val="single" w:sz="6" w:space="0" w:color="000000"/>
              <w:right w:val="nil"/>
            </w:tcBorders>
            <w:tcMar>
              <w:top w:w="15" w:type="dxa"/>
              <w:left w:w="15" w:type="dxa"/>
              <w:bottom w:w="15" w:type="dxa"/>
              <w:right w:w="15" w:type="dxa"/>
            </w:tcMar>
            <w:vAlign w:val="center"/>
          </w:tcPr>
          <w:p w14:paraId="4376A3CD"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Belangrijke wijzigingen</w:t>
            </w:r>
          </w:p>
        </w:tc>
      </w:tr>
      <w:tr w:rsidR="007F440D" w:rsidRPr="00DB1DFC" w14:paraId="0A482C06"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1A35F4D8" w14:textId="341769E5" w:rsidR="007F440D" w:rsidRPr="00393C3D" w:rsidRDefault="006E4D37" w:rsidP="0048632C">
            <w:pPr>
              <w:widowControl w:val="0"/>
              <w:autoSpaceDE w:val="0"/>
              <w:autoSpaceDN w:val="0"/>
              <w:adjustRightInd w:val="0"/>
              <w:spacing w:line="240" w:lineRule="auto"/>
              <w:rPr>
                <w:rFonts w:cs="Arial"/>
                <w:szCs w:val="19"/>
              </w:rPr>
            </w:pPr>
            <w:r>
              <w:rPr>
                <w:rFonts w:cs="Arial"/>
                <w:szCs w:val="19"/>
              </w:rPr>
              <w:t>0.1</w:t>
            </w: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2FEC8AE" w14:textId="77777777" w:rsidR="007F440D" w:rsidRPr="00393C3D" w:rsidRDefault="000250BD" w:rsidP="0048632C">
            <w:pPr>
              <w:widowControl w:val="0"/>
              <w:autoSpaceDE w:val="0"/>
              <w:autoSpaceDN w:val="0"/>
              <w:adjustRightInd w:val="0"/>
              <w:spacing w:line="240" w:lineRule="auto"/>
              <w:rPr>
                <w:rFonts w:cs="Arial"/>
                <w:szCs w:val="19"/>
              </w:rPr>
            </w:pPr>
            <w:r>
              <w:rPr>
                <w:rFonts w:cs="Arial"/>
                <w:szCs w:val="19"/>
              </w:rPr>
              <w:t>14</w:t>
            </w:r>
            <w:r w:rsidR="008C2917">
              <w:rPr>
                <w:rFonts w:cs="Arial"/>
                <w:szCs w:val="19"/>
              </w:rPr>
              <w:t>-04</w:t>
            </w:r>
            <w:r w:rsidR="00B86D82">
              <w:rPr>
                <w:rFonts w:cs="Arial"/>
                <w:szCs w:val="19"/>
              </w:rPr>
              <w:t>-2020</w:t>
            </w: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3657642" w14:textId="77777777" w:rsidR="007F440D" w:rsidRPr="00393C3D" w:rsidRDefault="00C91D0F" w:rsidP="0048632C">
            <w:pPr>
              <w:widowControl w:val="0"/>
              <w:autoSpaceDE w:val="0"/>
              <w:autoSpaceDN w:val="0"/>
              <w:adjustRightInd w:val="0"/>
              <w:spacing w:line="240" w:lineRule="auto"/>
              <w:rPr>
                <w:rFonts w:cs="Arial"/>
                <w:szCs w:val="19"/>
              </w:rPr>
            </w:pPr>
            <w:r>
              <w:rPr>
                <w:rFonts w:cs="Arial"/>
                <w:szCs w:val="19"/>
              </w:rPr>
              <w:t>Concept</w:t>
            </w: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6767A8D" w14:textId="77777777" w:rsidR="007F440D" w:rsidRPr="00393C3D" w:rsidRDefault="00111355" w:rsidP="00111355">
            <w:pPr>
              <w:widowControl w:val="0"/>
              <w:autoSpaceDE w:val="0"/>
              <w:autoSpaceDN w:val="0"/>
              <w:adjustRightInd w:val="0"/>
              <w:spacing w:line="240" w:lineRule="auto"/>
              <w:rPr>
                <w:rFonts w:cs="Arial"/>
                <w:szCs w:val="19"/>
              </w:rPr>
            </w:pPr>
            <w:r>
              <w:rPr>
                <w:rFonts w:cs="Arial"/>
                <w:szCs w:val="19"/>
              </w:rPr>
              <w:t>Eerste registratie</w:t>
            </w:r>
          </w:p>
        </w:tc>
      </w:tr>
      <w:tr w:rsidR="007F440D" w:rsidRPr="00DB1DFC" w14:paraId="3399CB14"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DCD8985" w14:textId="01B291FF" w:rsidR="007F440D" w:rsidRPr="00393C3D" w:rsidRDefault="004D1DC4" w:rsidP="0048632C">
            <w:pPr>
              <w:widowControl w:val="0"/>
              <w:autoSpaceDE w:val="0"/>
              <w:autoSpaceDN w:val="0"/>
              <w:adjustRightInd w:val="0"/>
              <w:spacing w:line="240" w:lineRule="auto"/>
              <w:rPr>
                <w:rFonts w:cs="Arial"/>
                <w:szCs w:val="19"/>
              </w:rPr>
            </w:pPr>
            <w:r>
              <w:rPr>
                <w:rFonts w:cs="Arial"/>
                <w:szCs w:val="19"/>
              </w:rPr>
              <w:t>0.2</w:t>
            </w: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12174A8" w14:textId="77777777" w:rsidR="007F440D" w:rsidRPr="00393C3D" w:rsidRDefault="00C76DD3" w:rsidP="0048632C">
            <w:pPr>
              <w:widowControl w:val="0"/>
              <w:autoSpaceDE w:val="0"/>
              <w:autoSpaceDN w:val="0"/>
              <w:adjustRightInd w:val="0"/>
              <w:spacing w:line="240" w:lineRule="auto"/>
              <w:rPr>
                <w:rFonts w:cs="Arial"/>
                <w:szCs w:val="19"/>
              </w:rPr>
            </w:pPr>
            <w:r>
              <w:rPr>
                <w:rFonts w:cs="Arial"/>
                <w:szCs w:val="19"/>
              </w:rPr>
              <w:t>20-5-2020</w:t>
            </w: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1B85137F" w14:textId="77777777" w:rsidR="007F440D" w:rsidRPr="00393C3D" w:rsidRDefault="00C76DD3" w:rsidP="0048632C">
            <w:pPr>
              <w:widowControl w:val="0"/>
              <w:autoSpaceDE w:val="0"/>
              <w:autoSpaceDN w:val="0"/>
              <w:adjustRightInd w:val="0"/>
              <w:spacing w:line="240" w:lineRule="auto"/>
              <w:rPr>
                <w:rFonts w:cs="Arial"/>
                <w:szCs w:val="19"/>
              </w:rPr>
            </w:pPr>
            <w:r>
              <w:rPr>
                <w:rFonts w:cs="Arial"/>
                <w:szCs w:val="19"/>
              </w:rPr>
              <w:t>Concept</w:t>
            </w: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5B49A708" w14:textId="63A15B4F" w:rsidR="007F440D" w:rsidRPr="00393C3D" w:rsidRDefault="004D1DC4" w:rsidP="004D1DC4">
            <w:pPr>
              <w:widowControl w:val="0"/>
              <w:autoSpaceDE w:val="0"/>
              <w:autoSpaceDN w:val="0"/>
              <w:adjustRightInd w:val="0"/>
              <w:spacing w:line="240" w:lineRule="auto"/>
              <w:rPr>
                <w:rFonts w:cs="Arial"/>
                <w:szCs w:val="19"/>
              </w:rPr>
            </w:pPr>
            <w:r>
              <w:rPr>
                <w:rFonts w:cs="Arial"/>
                <w:szCs w:val="19"/>
              </w:rPr>
              <w:t>Interne r</w:t>
            </w:r>
            <w:r w:rsidR="00C76DD3">
              <w:rPr>
                <w:rFonts w:cs="Arial"/>
                <w:szCs w:val="19"/>
              </w:rPr>
              <w:t>eview verwerk</w:t>
            </w:r>
            <w:r w:rsidR="00547EDE">
              <w:rPr>
                <w:rFonts w:cs="Arial"/>
                <w:szCs w:val="19"/>
              </w:rPr>
              <w:t>t</w:t>
            </w:r>
          </w:p>
        </w:tc>
      </w:tr>
      <w:tr w:rsidR="007F440D" w:rsidRPr="00DB1DFC" w14:paraId="5F7CC2B0"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E108AB2" w14:textId="77777777" w:rsidR="007F440D" w:rsidRPr="00393C3D" w:rsidRDefault="007F440D" w:rsidP="0048632C">
            <w:pPr>
              <w:widowControl w:val="0"/>
              <w:autoSpaceDE w:val="0"/>
              <w:autoSpaceDN w:val="0"/>
              <w:adjustRightInd w:val="0"/>
              <w:spacing w:line="240" w:lineRule="auto"/>
              <w:rPr>
                <w:rFonts w:cs="Arial"/>
                <w:szCs w:val="19"/>
              </w:rPr>
            </w:pP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4BA58CA1" w14:textId="77777777" w:rsidR="007F440D" w:rsidRPr="00393C3D" w:rsidRDefault="007F440D" w:rsidP="0048632C">
            <w:pPr>
              <w:widowControl w:val="0"/>
              <w:autoSpaceDE w:val="0"/>
              <w:autoSpaceDN w:val="0"/>
              <w:adjustRightInd w:val="0"/>
              <w:spacing w:line="240" w:lineRule="auto"/>
              <w:rPr>
                <w:rFonts w:cs="Arial"/>
                <w:szCs w:val="19"/>
              </w:rPr>
            </w:pP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910DEA5" w14:textId="77777777" w:rsidR="007F440D" w:rsidRPr="00393C3D" w:rsidRDefault="007F440D" w:rsidP="0048632C">
            <w:pPr>
              <w:widowControl w:val="0"/>
              <w:autoSpaceDE w:val="0"/>
              <w:autoSpaceDN w:val="0"/>
              <w:adjustRightInd w:val="0"/>
              <w:spacing w:line="240" w:lineRule="auto"/>
              <w:rPr>
                <w:rFonts w:cs="Arial"/>
                <w:szCs w:val="19"/>
              </w:rPr>
            </w:pP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73A37D6" w14:textId="77777777"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14:paraId="1441A8C4"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5045D1BF" w14:textId="77777777" w:rsidR="007F440D" w:rsidRPr="00393C3D" w:rsidRDefault="007F440D" w:rsidP="0048632C">
            <w:pPr>
              <w:widowControl w:val="0"/>
              <w:autoSpaceDE w:val="0"/>
              <w:autoSpaceDN w:val="0"/>
              <w:adjustRightInd w:val="0"/>
              <w:spacing w:line="240" w:lineRule="auto"/>
              <w:rPr>
                <w:rFonts w:cs="Arial"/>
                <w:szCs w:val="19"/>
              </w:rPr>
            </w:pP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18C773D" w14:textId="77777777" w:rsidR="007F440D" w:rsidRPr="00393C3D" w:rsidRDefault="007F440D" w:rsidP="0048632C">
            <w:pPr>
              <w:widowControl w:val="0"/>
              <w:autoSpaceDE w:val="0"/>
              <w:autoSpaceDN w:val="0"/>
              <w:adjustRightInd w:val="0"/>
              <w:spacing w:line="240" w:lineRule="auto"/>
              <w:rPr>
                <w:rFonts w:cs="Arial"/>
                <w:szCs w:val="19"/>
              </w:rPr>
            </w:pP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4C71363" w14:textId="77777777" w:rsidR="007F440D" w:rsidRPr="00393C3D" w:rsidRDefault="007F440D" w:rsidP="0048632C">
            <w:pPr>
              <w:widowControl w:val="0"/>
              <w:autoSpaceDE w:val="0"/>
              <w:autoSpaceDN w:val="0"/>
              <w:adjustRightInd w:val="0"/>
              <w:spacing w:line="240" w:lineRule="auto"/>
              <w:rPr>
                <w:rFonts w:cs="Arial"/>
                <w:szCs w:val="19"/>
              </w:rPr>
            </w:pP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43F8799" w14:textId="77777777" w:rsidR="007F440D" w:rsidRPr="00393C3D" w:rsidRDefault="007F440D" w:rsidP="0048632C">
            <w:pPr>
              <w:widowControl w:val="0"/>
              <w:autoSpaceDE w:val="0"/>
              <w:autoSpaceDN w:val="0"/>
              <w:adjustRightInd w:val="0"/>
              <w:spacing w:line="240" w:lineRule="auto"/>
              <w:rPr>
                <w:rFonts w:cs="Arial"/>
                <w:szCs w:val="19"/>
              </w:rPr>
            </w:pPr>
          </w:p>
        </w:tc>
      </w:tr>
    </w:tbl>
    <w:p w14:paraId="35F412D0" w14:textId="77777777" w:rsidR="00835DAA" w:rsidRDefault="00835DAA"/>
    <w:p w14:paraId="6F828476" w14:textId="77777777" w:rsidR="007C13CF" w:rsidRDefault="007C13CF"/>
    <w:p w14:paraId="7D2086F8" w14:textId="77777777" w:rsidR="007F440D" w:rsidRPr="007C13CF" w:rsidRDefault="007F440D" w:rsidP="007F440D">
      <w:pPr>
        <w:rPr>
          <w:b/>
          <w:sz w:val="20"/>
          <w:szCs w:val="20"/>
        </w:rPr>
      </w:pPr>
      <w:bookmarkStart w:id="1" w:name="_Toc443302315"/>
      <w:r w:rsidRPr="007C13CF">
        <w:rPr>
          <w:b/>
          <w:sz w:val="20"/>
          <w:szCs w:val="20"/>
        </w:rPr>
        <w:t>Distributielijst</w:t>
      </w:r>
      <w:bookmarkEnd w:id="1"/>
    </w:p>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086"/>
        <w:gridCol w:w="1815"/>
        <w:gridCol w:w="1819"/>
        <w:gridCol w:w="2543"/>
        <w:gridCol w:w="1273"/>
        <w:gridCol w:w="1635"/>
      </w:tblGrid>
      <w:tr w:rsidR="007F440D" w:rsidRPr="00131953" w14:paraId="6F60109F" w14:textId="77777777" w:rsidTr="00393C3D">
        <w:trPr>
          <w:trHeight w:val="284"/>
        </w:trPr>
        <w:tc>
          <w:tcPr>
            <w:tcW w:w="534" w:type="pct"/>
            <w:shd w:val="clear" w:color="auto" w:fill="BFBFBF"/>
            <w:vAlign w:val="center"/>
          </w:tcPr>
          <w:p w14:paraId="63E6CBB5"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2" w:type="pct"/>
            <w:shd w:val="clear" w:color="auto" w:fill="BFBFBF"/>
            <w:vAlign w:val="center"/>
          </w:tcPr>
          <w:p w14:paraId="2821C316"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Datum</w:t>
            </w:r>
          </w:p>
        </w:tc>
        <w:tc>
          <w:tcPr>
            <w:tcW w:w="894" w:type="pct"/>
            <w:shd w:val="clear" w:color="auto" w:fill="BFBFBF"/>
            <w:vAlign w:val="center"/>
          </w:tcPr>
          <w:p w14:paraId="3245DEC9"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Status</w:t>
            </w:r>
          </w:p>
        </w:tc>
        <w:tc>
          <w:tcPr>
            <w:tcW w:w="1250" w:type="pct"/>
            <w:shd w:val="clear" w:color="auto" w:fill="BFBFBF"/>
            <w:vAlign w:val="center"/>
          </w:tcPr>
          <w:p w14:paraId="3D809CE9"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Gedistribueerd aan</w:t>
            </w:r>
          </w:p>
        </w:tc>
        <w:tc>
          <w:tcPr>
            <w:tcW w:w="626" w:type="pct"/>
            <w:shd w:val="clear" w:color="auto" w:fill="BFBFBF"/>
            <w:vAlign w:val="center"/>
          </w:tcPr>
          <w:p w14:paraId="0A1072F6" w14:textId="77777777"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Digitaal</w:t>
            </w:r>
          </w:p>
        </w:tc>
        <w:tc>
          <w:tcPr>
            <w:tcW w:w="804" w:type="pct"/>
            <w:shd w:val="clear" w:color="auto" w:fill="BFBFBF"/>
            <w:vAlign w:val="center"/>
          </w:tcPr>
          <w:p w14:paraId="3416F274" w14:textId="77777777"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Hard copy</w:t>
            </w:r>
          </w:p>
        </w:tc>
      </w:tr>
      <w:tr w:rsidR="007F440D" w:rsidRPr="00131953" w14:paraId="0169713C" w14:textId="77777777" w:rsidTr="006E4D37">
        <w:trPr>
          <w:trHeight w:val="284"/>
        </w:trPr>
        <w:tc>
          <w:tcPr>
            <w:tcW w:w="534" w:type="pct"/>
          </w:tcPr>
          <w:p w14:paraId="536AA4B6" w14:textId="4038D5CB" w:rsidR="007F440D" w:rsidRPr="00111355" w:rsidRDefault="006E4D37" w:rsidP="00111355">
            <w:pPr>
              <w:pStyle w:val="Default"/>
              <w:rPr>
                <w:color w:val="auto"/>
                <w:sz w:val="19"/>
                <w:szCs w:val="19"/>
                <w:lang w:eastAsia="en-US"/>
              </w:rPr>
            </w:pPr>
            <w:r>
              <w:rPr>
                <w:color w:val="auto"/>
                <w:sz w:val="19"/>
                <w:szCs w:val="19"/>
                <w:lang w:eastAsia="en-US"/>
              </w:rPr>
              <w:t>0.1</w:t>
            </w:r>
          </w:p>
        </w:tc>
        <w:tc>
          <w:tcPr>
            <w:tcW w:w="892" w:type="pct"/>
          </w:tcPr>
          <w:p w14:paraId="3D3DCB2F" w14:textId="40C7ECEE" w:rsidR="007F440D" w:rsidRPr="00111355" w:rsidRDefault="004D1DC4" w:rsidP="006E4D37">
            <w:pPr>
              <w:rPr>
                <w:lang w:eastAsia="en-US"/>
              </w:rPr>
            </w:pPr>
            <w:r>
              <w:rPr>
                <w:lang w:eastAsia="en-US"/>
              </w:rPr>
              <w:t>14-</w:t>
            </w:r>
            <w:r w:rsidR="008C2917">
              <w:rPr>
                <w:lang w:eastAsia="en-US"/>
              </w:rPr>
              <w:t>04</w:t>
            </w:r>
            <w:r w:rsidR="00E87574">
              <w:rPr>
                <w:lang w:eastAsia="en-US"/>
              </w:rPr>
              <w:t>-2020</w:t>
            </w:r>
          </w:p>
        </w:tc>
        <w:tc>
          <w:tcPr>
            <w:tcW w:w="894" w:type="pct"/>
          </w:tcPr>
          <w:p w14:paraId="06A8A797" w14:textId="77777777" w:rsidR="007F440D" w:rsidRPr="00111355" w:rsidRDefault="003C48D6" w:rsidP="00111355">
            <w:pPr>
              <w:pStyle w:val="Default"/>
              <w:rPr>
                <w:color w:val="auto"/>
                <w:sz w:val="19"/>
                <w:szCs w:val="19"/>
                <w:lang w:eastAsia="en-US"/>
              </w:rPr>
            </w:pPr>
            <w:r>
              <w:rPr>
                <w:color w:val="auto"/>
                <w:sz w:val="19"/>
                <w:szCs w:val="19"/>
                <w:lang w:eastAsia="en-US"/>
              </w:rPr>
              <w:t>Concept</w:t>
            </w:r>
          </w:p>
        </w:tc>
        <w:tc>
          <w:tcPr>
            <w:tcW w:w="1250" w:type="pct"/>
            <w:vAlign w:val="center"/>
          </w:tcPr>
          <w:p w14:paraId="10FE7FD2" w14:textId="77777777" w:rsidR="006E4D37" w:rsidRDefault="00C56E26" w:rsidP="00C56E26">
            <w:pPr>
              <w:spacing w:line="259" w:lineRule="auto"/>
              <w:ind w:left="1"/>
              <w:rPr>
                <w:rFonts w:eastAsia="Arial" w:cs="Arial"/>
                <w:color w:val="000000"/>
                <w:szCs w:val="22"/>
              </w:rPr>
            </w:pPr>
            <w:r w:rsidRPr="006E4D37">
              <w:rPr>
                <w:rFonts w:eastAsia="Arial" w:cs="Arial"/>
                <w:b/>
                <w:color w:val="000000"/>
                <w:szCs w:val="22"/>
              </w:rPr>
              <w:t>CAM:</w:t>
            </w:r>
            <w:r w:rsidRPr="00C56E26">
              <w:rPr>
                <w:rFonts w:eastAsia="Arial" w:cs="Arial"/>
                <w:color w:val="000000"/>
                <w:szCs w:val="22"/>
              </w:rPr>
              <w:t xml:space="preserve"> </w:t>
            </w:r>
          </w:p>
          <w:p w14:paraId="0E7A5B0E" w14:textId="77777777" w:rsidR="006E4D37" w:rsidRPr="00C56E26" w:rsidRDefault="00C56E26" w:rsidP="006E4D37">
            <w:pPr>
              <w:spacing w:line="259" w:lineRule="auto"/>
              <w:ind w:left="1"/>
              <w:rPr>
                <w:rFonts w:eastAsia="Arial" w:cs="Arial"/>
                <w:color w:val="000000"/>
                <w:szCs w:val="22"/>
              </w:rPr>
            </w:pPr>
            <w:r w:rsidRPr="00C56E26">
              <w:rPr>
                <w:rFonts w:eastAsia="Arial" w:cs="Arial"/>
                <w:color w:val="000000"/>
                <w:szCs w:val="22"/>
              </w:rPr>
              <w:t xml:space="preserve">Ronald Schaap, </w:t>
            </w:r>
          </w:p>
          <w:p w14:paraId="4FFBFE36" w14:textId="67F736E8" w:rsidR="007F440D" w:rsidRDefault="00C56E26" w:rsidP="006E4D37">
            <w:pPr>
              <w:spacing w:line="259" w:lineRule="auto"/>
              <w:ind w:left="1"/>
              <w:rPr>
                <w:rFonts w:eastAsia="Arial" w:cs="Arial"/>
                <w:color w:val="000000"/>
              </w:rPr>
            </w:pPr>
            <w:r w:rsidRPr="00C56E26">
              <w:rPr>
                <w:rFonts w:eastAsia="Arial" w:cs="Arial"/>
                <w:color w:val="000000"/>
                <w:szCs w:val="22"/>
              </w:rPr>
              <w:t xml:space="preserve">Ruud van </w:t>
            </w:r>
            <w:r w:rsidRPr="00C56E26">
              <w:rPr>
                <w:rFonts w:eastAsia="Arial" w:cs="Arial"/>
                <w:color w:val="000000"/>
              </w:rPr>
              <w:t>Holland</w:t>
            </w:r>
            <w:r w:rsidR="004D1DC4">
              <w:rPr>
                <w:rFonts w:eastAsia="Arial" w:cs="Arial"/>
                <w:color w:val="000000"/>
              </w:rPr>
              <w:t xml:space="preserve"> &amp;</w:t>
            </w:r>
          </w:p>
          <w:p w14:paraId="0703F1AB" w14:textId="65762578" w:rsidR="004D1DC4" w:rsidRPr="00131953" w:rsidRDefault="004D1DC4" w:rsidP="006E4D37">
            <w:pPr>
              <w:spacing w:line="259" w:lineRule="auto"/>
              <w:ind w:left="1"/>
              <w:rPr>
                <w:rFonts w:cs="Arial"/>
                <w:szCs w:val="19"/>
              </w:rPr>
            </w:pPr>
            <w:r>
              <w:rPr>
                <w:rFonts w:eastAsia="Arial" w:cs="Arial"/>
                <w:color w:val="000000"/>
              </w:rPr>
              <w:t>Andre Bruggeman</w:t>
            </w:r>
          </w:p>
        </w:tc>
        <w:tc>
          <w:tcPr>
            <w:tcW w:w="626" w:type="pct"/>
          </w:tcPr>
          <w:p w14:paraId="3D5AEED5" w14:textId="77777777" w:rsidR="007F440D" w:rsidRPr="00131953" w:rsidRDefault="00111355" w:rsidP="006E4D37">
            <w:pPr>
              <w:pStyle w:val="NoSpacing"/>
              <w:jc w:val="center"/>
              <w:rPr>
                <w:rFonts w:ascii="Arial" w:hAnsi="Arial" w:cs="Arial"/>
                <w:sz w:val="19"/>
                <w:szCs w:val="19"/>
                <w:lang w:val="nl-NL"/>
              </w:rPr>
            </w:pPr>
            <w:r>
              <w:rPr>
                <w:rFonts w:ascii="Arial" w:hAnsi="Arial" w:cs="Arial"/>
                <w:sz w:val="19"/>
                <w:szCs w:val="19"/>
                <w:lang w:val="nl-NL"/>
              </w:rPr>
              <w:t>x</w:t>
            </w:r>
          </w:p>
        </w:tc>
        <w:tc>
          <w:tcPr>
            <w:tcW w:w="804" w:type="pct"/>
            <w:vAlign w:val="center"/>
          </w:tcPr>
          <w:p w14:paraId="648946AE" w14:textId="77777777" w:rsidR="007F440D" w:rsidRPr="00131953" w:rsidRDefault="007F440D" w:rsidP="00111355">
            <w:pPr>
              <w:pStyle w:val="NoSpacing"/>
              <w:rPr>
                <w:rFonts w:ascii="Arial" w:hAnsi="Arial" w:cs="Arial"/>
                <w:sz w:val="19"/>
                <w:szCs w:val="19"/>
                <w:lang w:val="nl-NL"/>
              </w:rPr>
            </w:pPr>
          </w:p>
        </w:tc>
      </w:tr>
      <w:tr w:rsidR="004D1DC4" w:rsidRPr="00131953" w14:paraId="7EE43697" w14:textId="77777777" w:rsidTr="004D1DC4">
        <w:trPr>
          <w:trHeight w:val="284"/>
        </w:trPr>
        <w:tc>
          <w:tcPr>
            <w:tcW w:w="534" w:type="pct"/>
          </w:tcPr>
          <w:p w14:paraId="230AE399" w14:textId="11542E05" w:rsidR="004D1DC4" w:rsidRPr="00111355" w:rsidRDefault="004D1DC4" w:rsidP="004D1DC4">
            <w:pPr>
              <w:pStyle w:val="Default"/>
              <w:rPr>
                <w:color w:val="auto"/>
                <w:sz w:val="19"/>
                <w:szCs w:val="19"/>
                <w:lang w:eastAsia="en-US"/>
              </w:rPr>
            </w:pPr>
            <w:r>
              <w:rPr>
                <w:color w:val="auto"/>
                <w:sz w:val="19"/>
                <w:szCs w:val="19"/>
                <w:lang w:eastAsia="en-US"/>
              </w:rPr>
              <w:t>0.2</w:t>
            </w:r>
          </w:p>
        </w:tc>
        <w:tc>
          <w:tcPr>
            <w:tcW w:w="892" w:type="pct"/>
          </w:tcPr>
          <w:p w14:paraId="73CA2458" w14:textId="09F9D20D" w:rsidR="004D1DC4" w:rsidRPr="00111355" w:rsidRDefault="004D1DC4" w:rsidP="004D1DC4">
            <w:pPr>
              <w:rPr>
                <w:lang w:eastAsia="en-US"/>
              </w:rPr>
            </w:pPr>
            <w:r>
              <w:rPr>
                <w:lang w:eastAsia="en-US"/>
              </w:rPr>
              <w:t>28-05-2020</w:t>
            </w:r>
          </w:p>
        </w:tc>
        <w:tc>
          <w:tcPr>
            <w:tcW w:w="894" w:type="pct"/>
          </w:tcPr>
          <w:p w14:paraId="2CE133EA" w14:textId="77777777" w:rsidR="004D1DC4" w:rsidRPr="00111355" w:rsidRDefault="004D1DC4" w:rsidP="004D1DC4">
            <w:pPr>
              <w:pStyle w:val="Default"/>
              <w:rPr>
                <w:color w:val="auto"/>
                <w:sz w:val="19"/>
                <w:szCs w:val="19"/>
                <w:lang w:eastAsia="en-US"/>
              </w:rPr>
            </w:pPr>
            <w:r>
              <w:rPr>
                <w:color w:val="auto"/>
                <w:sz w:val="19"/>
                <w:szCs w:val="19"/>
                <w:lang w:eastAsia="en-US"/>
              </w:rPr>
              <w:t>Concept</w:t>
            </w:r>
          </w:p>
        </w:tc>
        <w:tc>
          <w:tcPr>
            <w:tcW w:w="1250" w:type="pct"/>
            <w:vAlign w:val="center"/>
          </w:tcPr>
          <w:p w14:paraId="569159DE" w14:textId="77777777" w:rsidR="004D1DC4" w:rsidRPr="006E4D37" w:rsidRDefault="004D1DC4" w:rsidP="004D1DC4">
            <w:pPr>
              <w:spacing w:line="259" w:lineRule="auto"/>
              <w:ind w:left="1"/>
              <w:rPr>
                <w:rFonts w:eastAsia="Arial" w:cs="Arial"/>
                <w:b/>
                <w:color w:val="000000"/>
                <w:szCs w:val="22"/>
              </w:rPr>
            </w:pPr>
            <w:r w:rsidRPr="006E4D37">
              <w:rPr>
                <w:rFonts w:eastAsia="Arial" w:cs="Arial"/>
                <w:b/>
                <w:color w:val="000000"/>
                <w:szCs w:val="22"/>
              </w:rPr>
              <w:t xml:space="preserve">Gemeente Rotterdam: </w:t>
            </w:r>
          </w:p>
          <w:p w14:paraId="21318CE4" w14:textId="053E559D" w:rsidR="004D1DC4" w:rsidRPr="00C56E26" w:rsidRDefault="004D1DC4" w:rsidP="004D1DC4">
            <w:pPr>
              <w:spacing w:line="259" w:lineRule="auto"/>
              <w:ind w:left="1"/>
              <w:rPr>
                <w:rFonts w:eastAsia="Arial" w:cs="Arial"/>
                <w:color w:val="000000"/>
                <w:szCs w:val="22"/>
              </w:rPr>
            </w:pPr>
            <w:r>
              <w:rPr>
                <w:rFonts w:eastAsia="Arial" w:cs="Arial"/>
                <w:color w:val="000000"/>
                <w:szCs w:val="22"/>
              </w:rPr>
              <w:t>John Wouters, Riemer te Velde, Rob Zwinkels &amp; Dinish Hira</w:t>
            </w:r>
          </w:p>
          <w:p w14:paraId="04F6C83F" w14:textId="77777777" w:rsidR="004D1DC4" w:rsidRPr="00C56E26" w:rsidRDefault="004D1DC4" w:rsidP="004D1DC4">
            <w:pPr>
              <w:spacing w:line="259" w:lineRule="auto"/>
              <w:ind w:left="1"/>
              <w:rPr>
                <w:rFonts w:eastAsia="Arial" w:cs="Arial"/>
                <w:color w:val="000000"/>
                <w:szCs w:val="22"/>
              </w:rPr>
            </w:pPr>
            <w:r w:rsidRPr="00C56E26">
              <w:rPr>
                <w:rFonts w:eastAsia="Arial" w:cs="Arial"/>
                <w:color w:val="000000"/>
                <w:szCs w:val="22"/>
              </w:rPr>
              <w:t xml:space="preserve"> </w:t>
            </w:r>
          </w:p>
          <w:p w14:paraId="0A6CBBF5" w14:textId="77777777" w:rsidR="004D1DC4" w:rsidRDefault="004D1DC4" w:rsidP="004D1DC4">
            <w:pPr>
              <w:spacing w:line="259" w:lineRule="auto"/>
              <w:ind w:left="1"/>
              <w:rPr>
                <w:rFonts w:eastAsia="Arial" w:cs="Arial"/>
                <w:color w:val="000000"/>
                <w:szCs w:val="22"/>
              </w:rPr>
            </w:pPr>
            <w:r w:rsidRPr="006E4D37">
              <w:rPr>
                <w:rFonts w:eastAsia="Arial" w:cs="Arial"/>
                <w:b/>
                <w:color w:val="000000"/>
                <w:szCs w:val="22"/>
              </w:rPr>
              <w:t>CAM:</w:t>
            </w:r>
            <w:r w:rsidRPr="00C56E26">
              <w:rPr>
                <w:rFonts w:eastAsia="Arial" w:cs="Arial"/>
                <w:color w:val="000000"/>
                <w:szCs w:val="22"/>
              </w:rPr>
              <w:t xml:space="preserve"> </w:t>
            </w:r>
          </w:p>
          <w:p w14:paraId="087359C8" w14:textId="77777777" w:rsidR="004D1DC4" w:rsidRPr="00C56E26" w:rsidRDefault="004D1DC4" w:rsidP="004D1DC4">
            <w:pPr>
              <w:spacing w:line="259" w:lineRule="auto"/>
              <w:ind w:left="1"/>
              <w:rPr>
                <w:rFonts w:eastAsia="Arial" w:cs="Arial"/>
                <w:color w:val="000000"/>
                <w:szCs w:val="22"/>
              </w:rPr>
            </w:pPr>
            <w:r w:rsidRPr="00C56E26">
              <w:rPr>
                <w:rFonts w:eastAsia="Arial" w:cs="Arial"/>
                <w:color w:val="000000"/>
                <w:szCs w:val="22"/>
              </w:rPr>
              <w:t xml:space="preserve">Ronald Schaap, </w:t>
            </w:r>
          </w:p>
          <w:p w14:paraId="12025992" w14:textId="77777777" w:rsidR="004D1DC4" w:rsidRDefault="004D1DC4" w:rsidP="004D1DC4">
            <w:pPr>
              <w:spacing w:line="259" w:lineRule="auto"/>
              <w:ind w:left="1"/>
              <w:rPr>
                <w:rFonts w:eastAsia="Arial" w:cs="Arial"/>
                <w:color w:val="000000"/>
              </w:rPr>
            </w:pPr>
            <w:r w:rsidRPr="00C56E26">
              <w:rPr>
                <w:rFonts w:eastAsia="Arial" w:cs="Arial"/>
                <w:color w:val="000000"/>
                <w:szCs w:val="22"/>
              </w:rPr>
              <w:t xml:space="preserve">Ruud van </w:t>
            </w:r>
            <w:r w:rsidRPr="00C56E26">
              <w:rPr>
                <w:rFonts w:eastAsia="Arial" w:cs="Arial"/>
                <w:color w:val="000000"/>
              </w:rPr>
              <w:t>Holland</w:t>
            </w:r>
            <w:r>
              <w:rPr>
                <w:rFonts w:eastAsia="Arial" w:cs="Arial"/>
                <w:color w:val="000000"/>
              </w:rPr>
              <w:t xml:space="preserve"> &amp;</w:t>
            </w:r>
          </w:p>
          <w:p w14:paraId="4C4814D6" w14:textId="6032333E" w:rsidR="004D1DC4" w:rsidRPr="00131953" w:rsidRDefault="004D1DC4" w:rsidP="004D1DC4">
            <w:pPr>
              <w:spacing w:line="259" w:lineRule="auto"/>
              <w:ind w:left="1"/>
              <w:rPr>
                <w:rFonts w:cs="Arial"/>
                <w:szCs w:val="19"/>
              </w:rPr>
            </w:pPr>
            <w:r>
              <w:rPr>
                <w:rFonts w:eastAsia="Arial" w:cs="Arial"/>
                <w:color w:val="000000"/>
              </w:rPr>
              <w:t>Andre Bruggeman</w:t>
            </w:r>
          </w:p>
        </w:tc>
        <w:tc>
          <w:tcPr>
            <w:tcW w:w="626" w:type="pct"/>
          </w:tcPr>
          <w:p w14:paraId="04544504" w14:textId="77777777" w:rsidR="004D1DC4" w:rsidRPr="00131953" w:rsidRDefault="004D1DC4" w:rsidP="004D1DC4">
            <w:pPr>
              <w:pStyle w:val="NoSpacing"/>
              <w:jc w:val="center"/>
              <w:rPr>
                <w:rFonts w:ascii="Arial" w:hAnsi="Arial" w:cs="Arial"/>
                <w:sz w:val="19"/>
                <w:szCs w:val="19"/>
                <w:lang w:val="nl-NL"/>
              </w:rPr>
            </w:pPr>
            <w:r>
              <w:rPr>
                <w:rFonts w:ascii="Arial" w:hAnsi="Arial" w:cs="Arial"/>
                <w:sz w:val="19"/>
                <w:szCs w:val="19"/>
                <w:lang w:val="nl-NL"/>
              </w:rPr>
              <w:t>x</w:t>
            </w:r>
          </w:p>
        </w:tc>
        <w:tc>
          <w:tcPr>
            <w:tcW w:w="804" w:type="pct"/>
            <w:vAlign w:val="center"/>
          </w:tcPr>
          <w:p w14:paraId="2FE853D1" w14:textId="77777777" w:rsidR="004D1DC4" w:rsidRPr="00131953" w:rsidRDefault="004D1DC4" w:rsidP="004D1DC4">
            <w:pPr>
              <w:pStyle w:val="NoSpacing"/>
              <w:rPr>
                <w:rFonts w:ascii="Arial" w:hAnsi="Arial" w:cs="Arial"/>
                <w:sz w:val="19"/>
                <w:szCs w:val="19"/>
                <w:lang w:val="nl-NL"/>
              </w:rPr>
            </w:pPr>
          </w:p>
        </w:tc>
      </w:tr>
      <w:tr w:rsidR="002941FB" w:rsidRPr="00131953" w14:paraId="59BAA15E" w14:textId="77777777" w:rsidTr="006E4D37">
        <w:trPr>
          <w:trHeight w:val="284"/>
        </w:trPr>
        <w:tc>
          <w:tcPr>
            <w:tcW w:w="534" w:type="pct"/>
          </w:tcPr>
          <w:p w14:paraId="4529AD1D" w14:textId="7F32F01B" w:rsidR="002941FB" w:rsidRDefault="002941FB" w:rsidP="002941FB">
            <w:pPr>
              <w:pStyle w:val="Default"/>
              <w:rPr>
                <w:color w:val="auto"/>
                <w:sz w:val="19"/>
                <w:szCs w:val="19"/>
                <w:lang w:eastAsia="en-US"/>
              </w:rPr>
            </w:pPr>
          </w:p>
        </w:tc>
        <w:tc>
          <w:tcPr>
            <w:tcW w:w="892" w:type="pct"/>
          </w:tcPr>
          <w:p w14:paraId="6AE312B7" w14:textId="77777777" w:rsidR="002941FB" w:rsidRDefault="002941FB" w:rsidP="002941FB">
            <w:pPr>
              <w:rPr>
                <w:lang w:eastAsia="en-US"/>
              </w:rPr>
            </w:pPr>
          </w:p>
        </w:tc>
        <w:tc>
          <w:tcPr>
            <w:tcW w:w="894" w:type="pct"/>
          </w:tcPr>
          <w:p w14:paraId="2451F257" w14:textId="77777777" w:rsidR="002941FB" w:rsidRDefault="002941FB" w:rsidP="002941FB">
            <w:pPr>
              <w:pStyle w:val="Default"/>
              <w:rPr>
                <w:color w:val="auto"/>
                <w:sz w:val="19"/>
                <w:szCs w:val="19"/>
                <w:lang w:eastAsia="en-US"/>
              </w:rPr>
            </w:pPr>
          </w:p>
        </w:tc>
        <w:tc>
          <w:tcPr>
            <w:tcW w:w="1250" w:type="pct"/>
            <w:vAlign w:val="center"/>
          </w:tcPr>
          <w:p w14:paraId="76CAB0D2" w14:textId="77777777" w:rsidR="002941FB" w:rsidRPr="006E4D37" w:rsidRDefault="002941FB" w:rsidP="002941FB">
            <w:pPr>
              <w:spacing w:line="259" w:lineRule="auto"/>
              <w:ind w:left="1"/>
              <w:rPr>
                <w:rFonts w:eastAsia="Arial" w:cs="Arial"/>
                <w:b/>
                <w:color w:val="000000"/>
                <w:szCs w:val="22"/>
              </w:rPr>
            </w:pPr>
          </w:p>
        </w:tc>
        <w:tc>
          <w:tcPr>
            <w:tcW w:w="626" w:type="pct"/>
          </w:tcPr>
          <w:p w14:paraId="58EE517D" w14:textId="77777777" w:rsidR="002941FB" w:rsidRDefault="002941FB" w:rsidP="002941FB">
            <w:pPr>
              <w:pStyle w:val="NoSpacing"/>
              <w:jc w:val="center"/>
              <w:rPr>
                <w:rFonts w:ascii="Arial" w:hAnsi="Arial" w:cs="Arial"/>
                <w:sz w:val="19"/>
                <w:szCs w:val="19"/>
                <w:lang w:val="nl-NL"/>
              </w:rPr>
            </w:pPr>
          </w:p>
        </w:tc>
        <w:tc>
          <w:tcPr>
            <w:tcW w:w="804" w:type="pct"/>
            <w:vAlign w:val="center"/>
          </w:tcPr>
          <w:p w14:paraId="49B90326" w14:textId="77777777" w:rsidR="002941FB" w:rsidRPr="00131953" w:rsidRDefault="002941FB" w:rsidP="002941FB">
            <w:pPr>
              <w:pStyle w:val="NoSpacing"/>
              <w:rPr>
                <w:rFonts w:ascii="Arial" w:hAnsi="Arial" w:cs="Arial"/>
                <w:sz w:val="19"/>
                <w:szCs w:val="19"/>
                <w:lang w:val="nl-NL"/>
              </w:rPr>
            </w:pPr>
          </w:p>
        </w:tc>
      </w:tr>
      <w:tr w:rsidR="00C55906" w:rsidRPr="00131953" w14:paraId="6E72C807" w14:textId="77777777" w:rsidTr="006E4D37">
        <w:trPr>
          <w:trHeight w:val="284"/>
        </w:trPr>
        <w:tc>
          <w:tcPr>
            <w:tcW w:w="534" w:type="pct"/>
          </w:tcPr>
          <w:p w14:paraId="67CD87CF" w14:textId="77777777" w:rsidR="00C55906" w:rsidRDefault="00C55906" w:rsidP="002941FB">
            <w:pPr>
              <w:pStyle w:val="Default"/>
              <w:rPr>
                <w:color w:val="auto"/>
                <w:sz w:val="19"/>
                <w:szCs w:val="19"/>
                <w:lang w:eastAsia="en-US"/>
              </w:rPr>
            </w:pPr>
          </w:p>
        </w:tc>
        <w:tc>
          <w:tcPr>
            <w:tcW w:w="892" w:type="pct"/>
          </w:tcPr>
          <w:p w14:paraId="52E00948" w14:textId="77777777" w:rsidR="00C55906" w:rsidRDefault="00C55906" w:rsidP="002941FB">
            <w:pPr>
              <w:rPr>
                <w:lang w:eastAsia="en-US"/>
              </w:rPr>
            </w:pPr>
          </w:p>
        </w:tc>
        <w:tc>
          <w:tcPr>
            <w:tcW w:w="894" w:type="pct"/>
          </w:tcPr>
          <w:p w14:paraId="77D0FD5F" w14:textId="77777777" w:rsidR="00C55906" w:rsidRDefault="00C55906" w:rsidP="002941FB">
            <w:pPr>
              <w:pStyle w:val="Default"/>
              <w:rPr>
                <w:color w:val="auto"/>
                <w:sz w:val="19"/>
                <w:szCs w:val="19"/>
                <w:lang w:eastAsia="en-US"/>
              </w:rPr>
            </w:pPr>
          </w:p>
        </w:tc>
        <w:tc>
          <w:tcPr>
            <w:tcW w:w="1250" w:type="pct"/>
            <w:vAlign w:val="center"/>
          </w:tcPr>
          <w:p w14:paraId="27952D22" w14:textId="77777777" w:rsidR="00C55906" w:rsidRPr="006E4D37" w:rsidRDefault="00C55906" w:rsidP="00C55906">
            <w:pPr>
              <w:spacing w:line="259" w:lineRule="auto"/>
              <w:ind w:left="1"/>
              <w:rPr>
                <w:rFonts w:eastAsia="Arial" w:cs="Arial"/>
                <w:b/>
                <w:color w:val="000000"/>
                <w:szCs w:val="22"/>
              </w:rPr>
            </w:pPr>
          </w:p>
        </w:tc>
        <w:tc>
          <w:tcPr>
            <w:tcW w:w="626" w:type="pct"/>
          </w:tcPr>
          <w:p w14:paraId="20F14280" w14:textId="77777777" w:rsidR="00C55906" w:rsidRDefault="00C55906" w:rsidP="002941FB">
            <w:pPr>
              <w:pStyle w:val="NoSpacing"/>
              <w:jc w:val="center"/>
              <w:rPr>
                <w:rFonts w:ascii="Arial" w:hAnsi="Arial" w:cs="Arial"/>
                <w:sz w:val="19"/>
                <w:szCs w:val="19"/>
                <w:lang w:val="nl-NL"/>
              </w:rPr>
            </w:pPr>
          </w:p>
        </w:tc>
        <w:tc>
          <w:tcPr>
            <w:tcW w:w="804" w:type="pct"/>
            <w:vAlign w:val="center"/>
          </w:tcPr>
          <w:p w14:paraId="6290F779" w14:textId="77777777" w:rsidR="00C55906" w:rsidRPr="00131953" w:rsidRDefault="00C55906" w:rsidP="002941FB">
            <w:pPr>
              <w:pStyle w:val="NoSpacing"/>
              <w:rPr>
                <w:rFonts w:ascii="Arial" w:hAnsi="Arial" w:cs="Arial"/>
                <w:sz w:val="19"/>
                <w:szCs w:val="19"/>
                <w:lang w:val="nl-NL"/>
              </w:rPr>
            </w:pPr>
          </w:p>
        </w:tc>
      </w:tr>
    </w:tbl>
    <w:p w14:paraId="4470A409" w14:textId="77777777" w:rsidR="007F440D" w:rsidRPr="007C13CF" w:rsidRDefault="007F440D" w:rsidP="007F440D">
      <w:pPr>
        <w:rPr>
          <w:b/>
          <w:sz w:val="20"/>
          <w:szCs w:val="20"/>
        </w:rPr>
      </w:pPr>
      <w:bookmarkStart w:id="2" w:name="_Toc443302316"/>
      <w:r w:rsidRPr="007C13CF">
        <w:rPr>
          <w:b/>
          <w:sz w:val="20"/>
          <w:szCs w:val="20"/>
        </w:rPr>
        <w:t>Review</w:t>
      </w:r>
      <w:bookmarkEnd w:id="2"/>
    </w:p>
    <w:p w14:paraId="3051D1E6" w14:textId="77777777" w:rsidR="007F440D" w:rsidRDefault="007F440D" w:rsidP="007F440D"/>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084"/>
        <w:gridCol w:w="1817"/>
        <w:gridCol w:w="7270"/>
      </w:tblGrid>
      <w:tr w:rsidR="007F440D" w:rsidRPr="00131953" w14:paraId="462D45B1" w14:textId="77777777" w:rsidTr="00393C3D">
        <w:trPr>
          <w:trHeight w:val="284"/>
        </w:trPr>
        <w:tc>
          <w:tcPr>
            <w:tcW w:w="533" w:type="pct"/>
            <w:tcBorders>
              <w:top w:val="single" w:sz="4" w:space="0" w:color="A6A6A6"/>
              <w:left w:val="single" w:sz="4" w:space="0" w:color="A6A6A6"/>
              <w:bottom w:val="single" w:sz="4" w:space="0" w:color="A6A6A6"/>
              <w:right w:val="single" w:sz="4" w:space="0" w:color="A6A6A6"/>
            </w:tcBorders>
            <w:shd w:val="clear" w:color="auto" w:fill="A6A6A6"/>
            <w:vAlign w:val="center"/>
          </w:tcPr>
          <w:p w14:paraId="4DEE3C38"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3" w:type="pct"/>
            <w:tcBorders>
              <w:top w:val="single" w:sz="4" w:space="0" w:color="A6A6A6"/>
              <w:left w:val="single" w:sz="4" w:space="0" w:color="A6A6A6"/>
              <w:bottom w:val="single" w:sz="4" w:space="0" w:color="A6A6A6"/>
              <w:right w:val="single" w:sz="4" w:space="0" w:color="A6A6A6"/>
            </w:tcBorders>
            <w:shd w:val="clear" w:color="auto" w:fill="A6A6A6"/>
            <w:vAlign w:val="center"/>
          </w:tcPr>
          <w:p w14:paraId="47891E1D" w14:textId="77777777"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Datum</w:t>
            </w:r>
          </w:p>
        </w:tc>
        <w:tc>
          <w:tcPr>
            <w:tcW w:w="3574" w:type="pct"/>
            <w:tcBorders>
              <w:top w:val="single" w:sz="4" w:space="0" w:color="A6A6A6"/>
              <w:left w:val="single" w:sz="4" w:space="0" w:color="A6A6A6"/>
              <w:bottom w:val="single" w:sz="4" w:space="0" w:color="A6A6A6"/>
              <w:right w:val="single" w:sz="4" w:space="0" w:color="A6A6A6"/>
            </w:tcBorders>
            <w:shd w:val="clear" w:color="auto" w:fill="A6A6A6"/>
            <w:vAlign w:val="center"/>
          </w:tcPr>
          <w:p w14:paraId="72551C58"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Reviewer(s)</w:t>
            </w:r>
          </w:p>
        </w:tc>
      </w:tr>
      <w:tr w:rsidR="007F440D" w:rsidRPr="00131953" w14:paraId="25C23020" w14:textId="77777777" w:rsidTr="00E57044">
        <w:trPr>
          <w:trHeight w:val="284"/>
        </w:trPr>
        <w:tc>
          <w:tcPr>
            <w:tcW w:w="533" w:type="pct"/>
            <w:tcBorders>
              <w:top w:val="single" w:sz="4" w:space="0" w:color="A6A6A6"/>
              <w:bottom w:val="single" w:sz="4" w:space="0" w:color="A6A6A6"/>
            </w:tcBorders>
            <w:vAlign w:val="center"/>
          </w:tcPr>
          <w:p w14:paraId="51D77C87" w14:textId="00E4C00C" w:rsidR="007F440D" w:rsidRPr="00131953" w:rsidRDefault="004D1DC4" w:rsidP="0048632C">
            <w:pPr>
              <w:pStyle w:val="NoSpacing"/>
              <w:rPr>
                <w:rFonts w:ascii="Arial" w:hAnsi="Arial" w:cs="Arial"/>
                <w:sz w:val="19"/>
                <w:szCs w:val="19"/>
                <w:lang w:val="nl-NL"/>
              </w:rPr>
            </w:pPr>
            <w:r>
              <w:rPr>
                <w:rFonts w:ascii="Arial" w:hAnsi="Arial" w:cs="Arial"/>
                <w:sz w:val="19"/>
                <w:szCs w:val="19"/>
                <w:lang w:val="nl-NL"/>
              </w:rPr>
              <w:t>0.1</w:t>
            </w:r>
          </w:p>
        </w:tc>
        <w:tc>
          <w:tcPr>
            <w:tcW w:w="893" w:type="pct"/>
            <w:tcBorders>
              <w:top w:val="single" w:sz="4" w:space="0" w:color="A6A6A6"/>
              <w:bottom w:val="single" w:sz="4" w:space="0" w:color="A6A6A6"/>
            </w:tcBorders>
            <w:vAlign w:val="center"/>
          </w:tcPr>
          <w:p w14:paraId="52D13017" w14:textId="62A83CC3" w:rsidR="007F440D" w:rsidRPr="00131953" w:rsidRDefault="004D1DC4" w:rsidP="0048632C">
            <w:pPr>
              <w:pStyle w:val="NoSpacing"/>
              <w:rPr>
                <w:rFonts w:ascii="Arial" w:hAnsi="Arial" w:cs="Arial"/>
                <w:sz w:val="19"/>
                <w:szCs w:val="19"/>
                <w:lang w:val="nl-NL"/>
              </w:rPr>
            </w:pPr>
            <w:r>
              <w:rPr>
                <w:rFonts w:ascii="Arial" w:hAnsi="Arial" w:cs="Arial"/>
                <w:sz w:val="19"/>
                <w:szCs w:val="19"/>
                <w:lang w:val="nl-NL"/>
              </w:rPr>
              <w:t>26-05-2020</w:t>
            </w:r>
          </w:p>
        </w:tc>
        <w:tc>
          <w:tcPr>
            <w:tcW w:w="3574" w:type="pct"/>
            <w:tcBorders>
              <w:top w:val="single" w:sz="4" w:space="0" w:color="A6A6A6"/>
              <w:bottom w:val="single" w:sz="4" w:space="0" w:color="A6A6A6"/>
            </w:tcBorders>
            <w:vAlign w:val="center"/>
          </w:tcPr>
          <w:p w14:paraId="3E2ED585" w14:textId="6B2FEBB7" w:rsidR="007F440D" w:rsidRPr="00131953" w:rsidRDefault="004D1DC4" w:rsidP="008240E2">
            <w:pPr>
              <w:pStyle w:val="NoSpacing"/>
              <w:rPr>
                <w:rFonts w:ascii="Arial" w:hAnsi="Arial" w:cs="Arial"/>
                <w:sz w:val="19"/>
                <w:szCs w:val="19"/>
                <w:lang w:val="nl-NL"/>
              </w:rPr>
            </w:pPr>
            <w:r>
              <w:rPr>
                <w:rFonts w:ascii="Arial" w:hAnsi="Arial" w:cs="Arial"/>
                <w:sz w:val="19"/>
                <w:szCs w:val="19"/>
                <w:lang w:val="nl-NL"/>
              </w:rPr>
              <w:t>Ruud van Holland &amp; Andre Bruggeman</w:t>
            </w:r>
          </w:p>
        </w:tc>
      </w:tr>
      <w:tr w:rsidR="00025037" w:rsidRPr="00131953" w14:paraId="73D53DAB" w14:textId="77777777" w:rsidTr="00E57044">
        <w:trPr>
          <w:trHeight w:val="284"/>
        </w:trPr>
        <w:tc>
          <w:tcPr>
            <w:tcW w:w="533" w:type="pct"/>
            <w:tcBorders>
              <w:top w:val="single" w:sz="4" w:space="0" w:color="A6A6A6"/>
              <w:bottom w:val="single" w:sz="4" w:space="0" w:color="A6A6A6"/>
            </w:tcBorders>
            <w:vAlign w:val="center"/>
          </w:tcPr>
          <w:p w14:paraId="25BD092D" w14:textId="77777777" w:rsidR="00025037" w:rsidRDefault="00025037" w:rsidP="0048632C">
            <w:pPr>
              <w:pStyle w:val="NoSpacing"/>
              <w:rPr>
                <w:rFonts w:ascii="Arial" w:hAnsi="Arial" w:cs="Arial"/>
                <w:sz w:val="19"/>
                <w:szCs w:val="19"/>
                <w:lang w:val="nl-NL"/>
              </w:rPr>
            </w:pPr>
          </w:p>
        </w:tc>
        <w:tc>
          <w:tcPr>
            <w:tcW w:w="893" w:type="pct"/>
            <w:tcBorders>
              <w:top w:val="single" w:sz="4" w:space="0" w:color="A6A6A6"/>
              <w:bottom w:val="single" w:sz="4" w:space="0" w:color="A6A6A6"/>
            </w:tcBorders>
            <w:vAlign w:val="center"/>
          </w:tcPr>
          <w:p w14:paraId="6015DD1C" w14:textId="77777777" w:rsidR="00025037" w:rsidRDefault="00025037" w:rsidP="0048632C">
            <w:pPr>
              <w:pStyle w:val="NoSpacing"/>
              <w:rPr>
                <w:rFonts w:ascii="Arial" w:hAnsi="Arial" w:cs="Arial"/>
                <w:sz w:val="19"/>
                <w:szCs w:val="19"/>
                <w:lang w:val="nl-NL"/>
              </w:rPr>
            </w:pPr>
          </w:p>
        </w:tc>
        <w:tc>
          <w:tcPr>
            <w:tcW w:w="3574" w:type="pct"/>
            <w:tcBorders>
              <w:top w:val="single" w:sz="4" w:space="0" w:color="A6A6A6"/>
              <w:bottom w:val="single" w:sz="4" w:space="0" w:color="A6A6A6"/>
            </w:tcBorders>
            <w:vAlign w:val="center"/>
          </w:tcPr>
          <w:p w14:paraId="41D06C3D" w14:textId="77777777" w:rsidR="00025037" w:rsidRPr="00E57044" w:rsidRDefault="00025037" w:rsidP="00025037">
            <w:pPr>
              <w:pStyle w:val="NoSpacing"/>
              <w:rPr>
                <w:rFonts w:ascii="Arial" w:hAnsi="Arial" w:cs="Arial"/>
                <w:sz w:val="19"/>
                <w:szCs w:val="19"/>
                <w:lang w:val="nl-NL"/>
              </w:rPr>
            </w:pPr>
          </w:p>
        </w:tc>
      </w:tr>
      <w:tr w:rsidR="00025037" w:rsidRPr="00131953" w14:paraId="6ECE4BAB" w14:textId="77777777" w:rsidTr="00B86D82">
        <w:trPr>
          <w:trHeight w:val="284"/>
        </w:trPr>
        <w:tc>
          <w:tcPr>
            <w:tcW w:w="533" w:type="pct"/>
            <w:tcBorders>
              <w:top w:val="single" w:sz="4" w:space="0" w:color="A6A6A6"/>
              <w:bottom w:val="single" w:sz="4" w:space="0" w:color="A6A6A6"/>
            </w:tcBorders>
            <w:vAlign w:val="center"/>
          </w:tcPr>
          <w:p w14:paraId="56ABBD55" w14:textId="77777777" w:rsidR="00025037" w:rsidRDefault="00025037" w:rsidP="0048632C">
            <w:pPr>
              <w:pStyle w:val="NoSpacing"/>
              <w:rPr>
                <w:rFonts w:ascii="Arial" w:hAnsi="Arial" w:cs="Arial"/>
                <w:sz w:val="19"/>
                <w:szCs w:val="19"/>
                <w:lang w:val="nl-NL"/>
              </w:rPr>
            </w:pPr>
          </w:p>
        </w:tc>
        <w:tc>
          <w:tcPr>
            <w:tcW w:w="893" w:type="pct"/>
            <w:tcBorders>
              <w:top w:val="single" w:sz="4" w:space="0" w:color="A6A6A6"/>
              <w:bottom w:val="single" w:sz="4" w:space="0" w:color="A6A6A6"/>
            </w:tcBorders>
            <w:vAlign w:val="center"/>
          </w:tcPr>
          <w:p w14:paraId="158B5B98" w14:textId="77777777" w:rsidR="00025037" w:rsidRDefault="00025037" w:rsidP="0048632C">
            <w:pPr>
              <w:pStyle w:val="NoSpacing"/>
              <w:rPr>
                <w:rFonts w:ascii="Arial" w:hAnsi="Arial" w:cs="Arial"/>
                <w:sz w:val="19"/>
                <w:szCs w:val="19"/>
                <w:lang w:val="nl-NL"/>
              </w:rPr>
            </w:pPr>
          </w:p>
        </w:tc>
        <w:tc>
          <w:tcPr>
            <w:tcW w:w="3574" w:type="pct"/>
            <w:tcBorders>
              <w:top w:val="single" w:sz="4" w:space="0" w:color="A6A6A6"/>
              <w:bottom w:val="single" w:sz="4" w:space="0" w:color="A6A6A6"/>
            </w:tcBorders>
            <w:vAlign w:val="center"/>
          </w:tcPr>
          <w:p w14:paraId="1E459769" w14:textId="77777777" w:rsidR="00025037" w:rsidRPr="004D1DC4" w:rsidRDefault="00025037" w:rsidP="00C55906">
            <w:pPr>
              <w:pStyle w:val="NoSpacing"/>
              <w:rPr>
                <w:rFonts w:ascii="Arial" w:hAnsi="Arial" w:cs="Arial"/>
                <w:sz w:val="19"/>
                <w:szCs w:val="19"/>
                <w:lang w:val="nl-NL"/>
              </w:rPr>
            </w:pPr>
          </w:p>
        </w:tc>
      </w:tr>
      <w:tr w:rsidR="005A3CAB" w:rsidRPr="00131953" w14:paraId="7EF3DA9D" w14:textId="77777777" w:rsidTr="008C2917">
        <w:trPr>
          <w:trHeight w:val="420"/>
        </w:trPr>
        <w:tc>
          <w:tcPr>
            <w:tcW w:w="533" w:type="pct"/>
            <w:tcBorders>
              <w:top w:val="single" w:sz="4" w:space="0" w:color="A6A6A6"/>
            </w:tcBorders>
            <w:vAlign w:val="center"/>
          </w:tcPr>
          <w:p w14:paraId="7B39C59F" w14:textId="77777777" w:rsidR="005A3CAB" w:rsidRDefault="005A3CAB" w:rsidP="0048632C">
            <w:pPr>
              <w:pStyle w:val="NoSpacing"/>
              <w:rPr>
                <w:rFonts w:ascii="Arial" w:hAnsi="Arial" w:cs="Arial"/>
                <w:sz w:val="19"/>
                <w:szCs w:val="19"/>
                <w:lang w:val="nl-NL"/>
              </w:rPr>
            </w:pPr>
          </w:p>
        </w:tc>
        <w:tc>
          <w:tcPr>
            <w:tcW w:w="893" w:type="pct"/>
            <w:tcBorders>
              <w:top w:val="single" w:sz="4" w:space="0" w:color="A6A6A6"/>
            </w:tcBorders>
            <w:vAlign w:val="center"/>
          </w:tcPr>
          <w:p w14:paraId="725F512E" w14:textId="77777777" w:rsidR="005A3CAB" w:rsidRDefault="005A3CAB" w:rsidP="0048632C">
            <w:pPr>
              <w:pStyle w:val="NoSpacing"/>
              <w:rPr>
                <w:rFonts w:ascii="Arial" w:hAnsi="Arial" w:cs="Arial"/>
                <w:sz w:val="19"/>
                <w:szCs w:val="19"/>
                <w:lang w:val="nl-NL"/>
              </w:rPr>
            </w:pPr>
          </w:p>
        </w:tc>
        <w:tc>
          <w:tcPr>
            <w:tcW w:w="3574" w:type="pct"/>
            <w:tcBorders>
              <w:top w:val="single" w:sz="4" w:space="0" w:color="A6A6A6"/>
            </w:tcBorders>
            <w:vAlign w:val="center"/>
          </w:tcPr>
          <w:p w14:paraId="4DBA4B9E" w14:textId="77777777" w:rsidR="005A3CAB" w:rsidRPr="004D1DC4" w:rsidRDefault="005A3CAB" w:rsidP="00025037">
            <w:pPr>
              <w:pStyle w:val="NoSpacing"/>
              <w:rPr>
                <w:rFonts w:ascii="Arial" w:hAnsi="Arial" w:cs="Arial"/>
                <w:sz w:val="19"/>
                <w:szCs w:val="19"/>
                <w:lang w:val="nl-NL"/>
              </w:rPr>
            </w:pPr>
          </w:p>
        </w:tc>
      </w:tr>
    </w:tbl>
    <w:p w14:paraId="6C16C0A7" w14:textId="77777777" w:rsidR="00835DAA" w:rsidRDefault="00835DAA"/>
    <w:p w14:paraId="3FE9BE2E" w14:textId="77777777" w:rsidR="00835DAA" w:rsidRDefault="00835DAA"/>
    <w:p w14:paraId="0531B9C4" w14:textId="77777777" w:rsidR="00835DAA" w:rsidRDefault="00835DAA"/>
    <w:p w14:paraId="5FB03984" w14:textId="77777777" w:rsidR="00835DAA" w:rsidRDefault="00835DAA"/>
    <w:p w14:paraId="069B6854" w14:textId="77777777" w:rsidR="00835DAA" w:rsidRDefault="00835DAA"/>
    <w:p w14:paraId="12FE1D29" w14:textId="77777777" w:rsidR="00835DAA" w:rsidRDefault="00835DAA"/>
    <w:p w14:paraId="39B15BAD" w14:textId="77777777" w:rsidR="00835DAA" w:rsidRDefault="00835DAA"/>
    <w:p w14:paraId="6416D503" w14:textId="77777777" w:rsidR="00835DAA" w:rsidRDefault="00835DAA"/>
    <w:p w14:paraId="5AF6B3C6" w14:textId="77777777" w:rsidR="00835DAA" w:rsidRDefault="00835DAA"/>
    <w:p w14:paraId="455B8B0C" w14:textId="77777777" w:rsidR="00835DAA" w:rsidRDefault="00835DAA"/>
    <w:p w14:paraId="63F21636" w14:textId="77777777" w:rsidR="00835DAA" w:rsidRDefault="00835DAA"/>
    <w:tbl>
      <w:tblPr>
        <w:tblW w:w="0" w:type="auto"/>
        <w:tblCellMar>
          <w:left w:w="0" w:type="dxa"/>
          <w:right w:w="0" w:type="dxa"/>
        </w:tblCellMar>
        <w:tblLook w:val="0000" w:firstRow="0" w:lastRow="0" w:firstColumn="0" w:lastColumn="0" w:noHBand="0" w:noVBand="0"/>
      </w:tblPr>
      <w:tblGrid>
        <w:gridCol w:w="8467"/>
      </w:tblGrid>
      <w:tr w:rsidR="007C13CF" w14:paraId="20143E20" w14:textId="77777777" w:rsidTr="000257AF">
        <w:trPr>
          <w:trHeight w:val="363"/>
        </w:trPr>
        <w:tc>
          <w:tcPr>
            <w:tcW w:w="8467" w:type="dxa"/>
          </w:tcPr>
          <w:p w14:paraId="06810E74" w14:textId="77777777" w:rsidR="007C13CF" w:rsidRDefault="007C13CF" w:rsidP="0048632C">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6158F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6158F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6158F6" w:rsidRPr="007F5A39">
              <w:rPr>
                <w:rStyle w:val="Huisstijl-Sjabloonnaam"/>
              </w:rPr>
              <w:t>Inhoud</w:t>
            </w:r>
            <w:r w:rsidRPr="007F5A39">
              <w:rPr>
                <w:rStyle w:val="Huisstijl-Sjabloonnaam"/>
              </w:rPr>
              <w:fldChar w:fldCharType="end"/>
            </w:r>
          </w:p>
        </w:tc>
      </w:tr>
    </w:tbl>
    <w:p w14:paraId="43A01E20" w14:textId="77777777" w:rsidR="007C13CF" w:rsidRDefault="007C13CF" w:rsidP="007C13CF">
      <w:pPr>
        <w:keepNext/>
      </w:pPr>
    </w:p>
    <w:p w14:paraId="55F7ABC9" w14:textId="77777777" w:rsidR="004A4B9B" w:rsidRDefault="007C13CF">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4A4B9B">
        <w:t>1</w:t>
      </w:r>
      <w:r w:rsidR="004A4B9B">
        <w:tab/>
        <w:t>Inleiding</w:t>
      </w:r>
      <w:r w:rsidR="004A4B9B">
        <w:rPr>
          <w:webHidden/>
        </w:rPr>
        <w:tab/>
      </w:r>
      <w:r w:rsidR="004A4B9B">
        <w:rPr>
          <w:webHidden/>
        </w:rPr>
        <w:fldChar w:fldCharType="begin"/>
      </w:r>
      <w:r w:rsidR="004A4B9B">
        <w:rPr>
          <w:webHidden/>
        </w:rPr>
        <w:instrText xml:space="preserve"> PAGEREF _Toc41549748 \h </w:instrText>
      </w:r>
      <w:r w:rsidR="004A4B9B">
        <w:rPr>
          <w:webHidden/>
        </w:rPr>
      </w:r>
      <w:r w:rsidR="004A4B9B">
        <w:rPr>
          <w:webHidden/>
        </w:rPr>
        <w:fldChar w:fldCharType="separate"/>
      </w:r>
      <w:r w:rsidR="004A4B9B">
        <w:rPr>
          <w:webHidden/>
        </w:rPr>
        <w:t>4</w:t>
      </w:r>
      <w:r w:rsidR="004A4B9B">
        <w:rPr>
          <w:webHidden/>
        </w:rPr>
        <w:fldChar w:fldCharType="end"/>
      </w:r>
    </w:p>
    <w:p w14:paraId="19862D97" w14:textId="77777777" w:rsidR="004A4B9B" w:rsidRDefault="004A4B9B">
      <w:pPr>
        <w:pStyle w:val="TOC1"/>
        <w:rPr>
          <w:rFonts w:asciiTheme="minorHAnsi" w:eastAsiaTheme="minorEastAsia" w:hAnsiTheme="minorHAnsi" w:cstheme="minorBidi"/>
          <w:sz w:val="22"/>
          <w:szCs w:val="22"/>
        </w:rPr>
      </w:pPr>
      <w:r>
        <w:t>2</w:t>
      </w:r>
      <w:r>
        <w:tab/>
        <w:t>Begrippenlijst</w:t>
      </w:r>
      <w:r>
        <w:rPr>
          <w:webHidden/>
        </w:rPr>
        <w:tab/>
      </w:r>
      <w:r>
        <w:rPr>
          <w:webHidden/>
        </w:rPr>
        <w:fldChar w:fldCharType="begin"/>
      </w:r>
      <w:r>
        <w:rPr>
          <w:webHidden/>
        </w:rPr>
        <w:instrText xml:space="preserve"> PAGEREF _Toc41549749 \h </w:instrText>
      </w:r>
      <w:r>
        <w:rPr>
          <w:webHidden/>
        </w:rPr>
      </w:r>
      <w:r>
        <w:rPr>
          <w:webHidden/>
        </w:rPr>
        <w:fldChar w:fldCharType="separate"/>
      </w:r>
      <w:r>
        <w:rPr>
          <w:webHidden/>
        </w:rPr>
        <w:t>5</w:t>
      </w:r>
      <w:r>
        <w:rPr>
          <w:webHidden/>
        </w:rPr>
        <w:fldChar w:fldCharType="end"/>
      </w:r>
    </w:p>
    <w:p w14:paraId="4B8FBF17" w14:textId="77777777" w:rsidR="004A4B9B" w:rsidRDefault="004A4B9B">
      <w:pPr>
        <w:pStyle w:val="TOC1"/>
        <w:rPr>
          <w:rFonts w:asciiTheme="minorHAnsi" w:eastAsiaTheme="minorEastAsia" w:hAnsiTheme="minorHAnsi" w:cstheme="minorBidi"/>
          <w:sz w:val="22"/>
          <w:szCs w:val="22"/>
        </w:rPr>
      </w:pPr>
      <w:r>
        <w:t>3</w:t>
      </w:r>
      <w:r>
        <w:tab/>
        <w:t>Bijzonderheden</w:t>
      </w:r>
      <w:r>
        <w:rPr>
          <w:webHidden/>
        </w:rPr>
        <w:tab/>
      </w:r>
      <w:r>
        <w:rPr>
          <w:webHidden/>
        </w:rPr>
        <w:fldChar w:fldCharType="begin"/>
      </w:r>
      <w:r>
        <w:rPr>
          <w:webHidden/>
        </w:rPr>
        <w:instrText xml:space="preserve"> PAGEREF _Toc41549750 \h </w:instrText>
      </w:r>
      <w:r>
        <w:rPr>
          <w:webHidden/>
        </w:rPr>
      </w:r>
      <w:r>
        <w:rPr>
          <w:webHidden/>
        </w:rPr>
        <w:fldChar w:fldCharType="separate"/>
      </w:r>
      <w:r>
        <w:rPr>
          <w:webHidden/>
        </w:rPr>
        <w:t>6</w:t>
      </w:r>
      <w:r>
        <w:rPr>
          <w:webHidden/>
        </w:rPr>
        <w:fldChar w:fldCharType="end"/>
      </w:r>
    </w:p>
    <w:p w14:paraId="64A2A8E6" w14:textId="77777777" w:rsidR="004A4B9B" w:rsidRDefault="004A4B9B">
      <w:pPr>
        <w:pStyle w:val="TOC2"/>
        <w:rPr>
          <w:rFonts w:asciiTheme="minorHAnsi" w:eastAsiaTheme="minorEastAsia" w:hAnsiTheme="minorHAnsi" w:cstheme="minorBidi"/>
          <w:sz w:val="22"/>
          <w:szCs w:val="22"/>
        </w:rPr>
      </w:pPr>
      <w:r>
        <w:t>3.1</w:t>
      </w:r>
      <w:r>
        <w:tab/>
        <w:t>Algemeen</w:t>
      </w:r>
      <w:r>
        <w:rPr>
          <w:webHidden/>
        </w:rPr>
        <w:tab/>
      </w:r>
      <w:r>
        <w:rPr>
          <w:webHidden/>
        </w:rPr>
        <w:fldChar w:fldCharType="begin"/>
      </w:r>
      <w:r>
        <w:rPr>
          <w:webHidden/>
        </w:rPr>
        <w:instrText xml:space="preserve"> PAGEREF _Toc41549751 \h </w:instrText>
      </w:r>
      <w:r>
        <w:rPr>
          <w:webHidden/>
        </w:rPr>
      </w:r>
      <w:r>
        <w:rPr>
          <w:webHidden/>
        </w:rPr>
        <w:fldChar w:fldCharType="separate"/>
      </w:r>
      <w:r>
        <w:rPr>
          <w:webHidden/>
        </w:rPr>
        <w:t>6</w:t>
      </w:r>
      <w:r>
        <w:rPr>
          <w:webHidden/>
        </w:rPr>
        <w:fldChar w:fldCharType="end"/>
      </w:r>
    </w:p>
    <w:p w14:paraId="4F366DB3" w14:textId="77777777" w:rsidR="004A4B9B" w:rsidRDefault="004A4B9B">
      <w:pPr>
        <w:pStyle w:val="TOC1"/>
        <w:rPr>
          <w:rFonts w:asciiTheme="minorHAnsi" w:eastAsiaTheme="minorEastAsia" w:hAnsiTheme="minorHAnsi" w:cstheme="minorBidi"/>
          <w:sz w:val="22"/>
          <w:szCs w:val="22"/>
        </w:rPr>
      </w:pPr>
      <w:r>
        <w:t>4</w:t>
      </w:r>
      <w:r>
        <w:tab/>
        <w:t>Ontwikkeling meldingen Q1 2020</w:t>
      </w:r>
      <w:r>
        <w:rPr>
          <w:webHidden/>
        </w:rPr>
        <w:tab/>
      </w:r>
      <w:r>
        <w:rPr>
          <w:webHidden/>
        </w:rPr>
        <w:fldChar w:fldCharType="begin"/>
      </w:r>
      <w:r>
        <w:rPr>
          <w:webHidden/>
        </w:rPr>
        <w:instrText xml:space="preserve"> PAGEREF _Toc41549752 \h </w:instrText>
      </w:r>
      <w:r>
        <w:rPr>
          <w:webHidden/>
        </w:rPr>
      </w:r>
      <w:r>
        <w:rPr>
          <w:webHidden/>
        </w:rPr>
        <w:fldChar w:fldCharType="separate"/>
      </w:r>
      <w:r>
        <w:rPr>
          <w:webHidden/>
        </w:rPr>
        <w:t>7</w:t>
      </w:r>
      <w:r>
        <w:rPr>
          <w:webHidden/>
        </w:rPr>
        <w:fldChar w:fldCharType="end"/>
      </w:r>
    </w:p>
    <w:p w14:paraId="761B4650" w14:textId="77777777" w:rsidR="004A4B9B" w:rsidRDefault="004A4B9B">
      <w:pPr>
        <w:pStyle w:val="TOC2"/>
        <w:rPr>
          <w:rFonts w:asciiTheme="minorHAnsi" w:eastAsiaTheme="minorEastAsia" w:hAnsiTheme="minorHAnsi" w:cstheme="minorBidi"/>
          <w:sz w:val="22"/>
          <w:szCs w:val="22"/>
        </w:rPr>
      </w:pPr>
      <w:r>
        <w:t>4.1</w:t>
      </w:r>
      <w:r>
        <w:tab/>
        <w:t>Verdeling soorten SSI-meldingen</w:t>
      </w:r>
      <w:r>
        <w:rPr>
          <w:webHidden/>
        </w:rPr>
        <w:tab/>
      </w:r>
      <w:r>
        <w:rPr>
          <w:webHidden/>
        </w:rPr>
        <w:fldChar w:fldCharType="begin"/>
      </w:r>
      <w:r>
        <w:rPr>
          <w:webHidden/>
        </w:rPr>
        <w:instrText xml:space="preserve"> PAGEREF _Toc41549753 \h </w:instrText>
      </w:r>
      <w:r>
        <w:rPr>
          <w:webHidden/>
        </w:rPr>
      </w:r>
      <w:r>
        <w:rPr>
          <w:webHidden/>
        </w:rPr>
        <w:fldChar w:fldCharType="separate"/>
      </w:r>
      <w:r>
        <w:rPr>
          <w:webHidden/>
        </w:rPr>
        <w:t>7</w:t>
      </w:r>
      <w:r>
        <w:rPr>
          <w:webHidden/>
        </w:rPr>
        <w:fldChar w:fldCharType="end"/>
      </w:r>
    </w:p>
    <w:p w14:paraId="0F65668C" w14:textId="77777777" w:rsidR="004A4B9B" w:rsidRDefault="004A4B9B">
      <w:pPr>
        <w:pStyle w:val="TOC2"/>
        <w:rPr>
          <w:rFonts w:asciiTheme="minorHAnsi" w:eastAsiaTheme="minorEastAsia" w:hAnsiTheme="minorHAnsi" w:cstheme="minorBidi"/>
          <w:sz w:val="22"/>
          <w:szCs w:val="22"/>
        </w:rPr>
      </w:pPr>
      <w:r>
        <w:t>4.2</w:t>
      </w:r>
      <w:r>
        <w:tab/>
        <w:t>Verdeling soort melding</w:t>
      </w:r>
      <w:r>
        <w:rPr>
          <w:webHidden/>
        </w:rPr>
        <w:tab/>
      </w:r>
      <w:r>
        <w:rPr>
          <w:webHidden/>
        </w:rPr>
        <w:fldChar w:fldCharType="begin"/>
      </w:r>
      <w:r>
        <w:rPr>
          <w:webHidden/>
        </w:rPr>
        <w:instrText xml:space="preserve"> PAGEREF _Toc41549754 \h </w:instrText>
      </w:r>
      <w:r>
        <w:rPr>
          <w:webHidden/>
        </w:rPr>
      </w:r>
      <w:r>
        <w:rPr>
          <w:webHidden/>
        </w:rPr>
        <w:fldChar w:fldCharType="separate"/>
      </w:r>
      <w:r>
        <w:rPr>
          <w:webHidden/>
        </w:rPr>
        <w:t>9</w:t>
      </w:r>
      <w:r>
        <w:rPr>
          <w:webHidden/>
        </w:rPr>
        <w:fldChar w:fldCharType="end"/>
      </w:r>
    </w:p>
    <w:p w14:paraId="401BC986" w14:textId="77777777" w:rsidR="004A4B9B" w:rsidRDefault="004A4B9B">
      <w:pPr>
        <w:pStyle w:val="TOC2"/>
        <w:rPr>
          <w:rFonts w:asciiTheme="minorHAnsi" w:eastAsiaTheme="minorEastAsia" w:hAnsiTheme="minorHAnsi" w:cstheme="minorBidi"/>
          <w:sz w:val="22"/>
          <w:szCs w:val="22"/>
        </w:rPr>
      </w:pPr>
      <w:r>
        <w:t>4.3</w:t>
      </w:r>
      <w:r>
        <w:tab/>
        <w:t>Incidenten</w:t>
      </w:r>
      <w:r>
        <w:rPr>
          <w:webHidden/>
        </w:rPr>
        <w:tab/>
      </w:r>
      <w:r>
        <w:rPr>
          <w:webHidden/>
        </w:rPr>
        <w:fldChar w:fldCharType="begin"/>
      </w:r>
      <w:r>
        <w:rPr>
          <w:webHidden/>
        </w:rPr>
        <w:instrText xml:space="preserve"> PAGEREF _Toc41549755 \h </w:instrText>
      </w:r>
      <w:r>
        <w:rPr>
          <w:webHidden/>
        </w:rPr>
      </w:r>
      <w:r>
        <w:rPr>
          <w:webHidden/>
        </w:rPr>
        <w:fldChar w:fldCharType="separate"/>
      </w:r>
      <w:r>
        <w:rPr>
          <w:webHidden/>
        </w:rPr>
        <w:t>9</w:t>
      </w:r>
      <w:r>
        <w:rPr>
          <w:webHidden/>
        </w:rPr>
        <w:fldChar w:fldCharType="end"/>
      </w:r>
    </w:p>
    <w:p w14:paraId="050EEA28" w14:textId="77777777" w:rsidR="004A4B9B" w:rsidRDefault="004A4B9B">
      <w:pPr>
        <w:pStyle w:val="TOC1"/>
        <w:rPr>
          <w:rFonts w:asciiTheme="minorHAnsi" w:eastAsiaTheme="minorEastAsia" w:hAnsiTheme="minorHAnsi" w:cstheme="minorBidi"/>
          <w:sz w:val="22"/>
          <w:szCs w:val="22"/>
        </w:rPr>
      </w:pPr>
      <w:r>
        <w:t>5</w:t>
      </w:r>
      <w:r>
        <w:tab/>
        <w:t>SSI-storingen Maastunnel</w:t>
      </w:r>
      <w:r>
        <w:rPr>
          <w:webHidden/>
        </w:rPr>
        <w:tab/>
      </w:r>
      <w:r>
        <w:rPr>
          <w:webHidden/>
        </w:rPr>
        <w:fldChar w:fldCharType="begin"/>
      </w:r>
      <w:r>
        <w:rPr>
          <w:webHidden/>
        </w:rPr>
        <w:instrText xml:space="preserve"> PAGEREF _Toc41549756 \h </w:instrText>
      </w:r>
      <w:r>
        <w:rPr>
          <w:webHidden/>
        </w:rPr>
      </w:r>
      <w:r>
        <w:rPr>
          <w:webHidden/>
        </w:rPr>
        <w:fldChar w:fldCharType="separate"/>
      </w:r>
      <w:r>
        <w:rPr>
          <w:webHidden/>
        </w:rPr>
        <w:t>10</w:t>
      </w:r>
      <w:r>
        <w:rPr>
          <w:webHidden/>
        </w:rPr>
        <w:fldChar w:fldCharType="end"/>
      </w:r>
    </w:p>
    <w:p w14:paraId="2839B728" w14:textId="77777777" w:rsidR="004A4B9B" w:rsidRDefault="004A4B9B">
      <w:pPr>
        <w:pStyle w:val="TOC2"/>
        <w:rPr>
          <w:rFonts w:asciiTheme="minorHAnsi" w:eastAsiaTheme="minorEastAsia" w:hAnsiTheme="minorHAnsi" w:cstheme="minorBidi"/>
          <w:sz w:val="22"/>
          <w:szCs w:val="22"/>
        </w:rPr>
      </w:pPr>
      <w:r>
        <w:t>5.1</w:t>
      </w:r>
      <w:r>
        <w:tab/>
        <w:t>CCTV-video-installatie Autotunnel/Fietstunnel</w:t>
      </w:r>
      <w:r>
        <w:rPr>
          <w:webHidden/>
        </w:rPr>
        <w:tab/>
      </w:r>
      <w:r>
        <w:rPr>
          <w:webHidden/>
        </w:rPr>
        <w:fldChar w:fldCharType="begin"/>
      </w:r>
      <w:r>
        <w:rPr>
          <w:webHidden/>
        </w:rPr>
        <w:instrText xml:space="preserve"> PAGEREF _Toc41549757 \h </w:instrText>
      </w:r>
      <w:r>
        <w:rPr>
          <w:webHidden/>
        </w:rPr>
      </w:r>
      <w:r>
        <w:rPr>
          <w:webHidden/>
        </w:rPr>
        <w:fldChar w:fldCharType="separate"/>
      </w:r>
      <w:r>
        <w:rPr>
          <w:webHidden/>
        </w:rPr>
        <w:t>13</w:t>
      </w:r>
      <w:r>
        <w:rPr>
          <w:webHidden/>
        </w:rPr>
        <w:fldChar w:fldCharType="end"/>
      </w:r>
    </w:p>
    <w:p w14:paraId="49343CF7" w14:textId="77777777" w:rsidR="004A4B9B" w:rsidRDefault="004A4B9B">
      <w:pPr>
        <w:pStyle w:val="TOC2"/>
        <w:rPr>
          <w:rFonts w:asciiTheme="minorHAnsi" w:eastAsiaTheme="minorEastAsia" w:hAnsiTheme="minorHAnsi" w:cstheme="minorBidi"/>
          <w:sz w:val="22"/>
          <w:szCs w:val="22"/>
        </w:rPr>
      </w:pPr>
      <w:r>
        <w:t>5.2</w:t>
      </w:r>
      <w:r>
        <w:tab/>
        <w:t>Verkeersdetectie Autotunnel</w:t>
      </w:r>
      <w:r>
        <w:rPr>
          <w:webHidden/>
        </w:rPr>
        <w:tab/>
      </w:r>
      <w:r>
        <w:rPr>
          <w:webHidden/>
        </w:rPr>
        <w:fldChar w:fldCharType="begin"/>
      </w:r>
      <w:r>
        <w:rPr>
          <w:webHidden/>
        </w:rPr>
        <w:instrText xml:space="preserve"> PAGEREF _Toc41549758 \h </w:instrText>
      </w:r>
      <w:r>
        <w:rPr>
          <w:webHidden/>
        </w:rPr>
      </w:r>
      <w:r>
        <w:rPr>
          <w:webHidden/>
        </w:rPr>
        <w:fldChar w:fldCharType="separate"/>
      </w:r>
      <w:r>
        <w:rPr>
          <w:webHidden/>
        </w:rPr>
        <w:t>14</w:t>
      </w:r>
      <w:r>
        <w:rPr>
          <w:webHidden/>
        </w:rPr>
        <w:fldChar w:fldCharType="end"/>
      </w:r>
    </w:p>
    <w:p w14:paraId="7413BBD9" w14:textId="77777777" w:rsidR="004A4B9B" w:rsidRDefault="004A4B9B">
      <w:pPr>
        <w:pStyle w:val="TOC2"/>
        <w:rPr>
          <w:rFonts w:asciiTheme="minorHAnsi" w:eastAsiaTheme="minorEastAsia" w:hAnsiTheme="minorHAnsi" w:cstheme="minorBidi"/>
          <w:sz w:val="22"/>
          <w:szCs w:val="22"/>
        </w:rPr>
      </w:pPr>
      <w:r>
        <w:t>5.3</w:t>
      </w:r>
      <w:r>
        <w:tab/>
        <w:t>HVAC installatie Autotunnel</w:t>
      </w:r>
      <w:r>
        <w:rPr>
          <w:webHidden/>
        </w:rPr>
        <w:tab/>
      </w:r>
      <w:r>
        <w:rPr>
          <w:webHidden/>
        </w:rPr>
        <w:fldChar w:fldCharType="begin"/>
      </w:r>
      <w:r>
        <w:rPr>
          <w:webHidden/>
        </w:rPr>
        <w:instrText xml:space="preserve"> PAGEREF _Toc41549759 \h </w:instrText>
      </w:r>
      <w:r>
        <w:rPr>
          <w:webHidden/>
        </w:rPr>
      </w:r>
      <w:r>
        <w:rPr>
          <w:webHidden/>
        </w:rPr>
        <w:fldChar w:fldCharType="separate"/>
      </w:r>
      <w:r>
        <w:rPr>
          <w:webHidden/>
        </w:rPr>
        <w:t>14</w:t>
      </w:r>
      <w:r>
        <w:rPr>
          <w:webHidden/>
        </w:rPr>
        <w:fldChar w:fldCharType="end"/>
      </w:r>
    </w:p>
    <w:p w14:paraId="341A7828" w14:textId="77777777" w:rsidR="004A4B9B" w:rsidRDefault="004A4B9B">
      <w:pPr>
        <w:pStyle w:val="TOC2"/>
        <w:rPr>
          <w:rFonts w:asciiTheme="minorHAnsi" w:eastAsiaTheme="minorEastAsia" w:hAnsiTheme="minorHAnsi" w:cstheme="minorBidi"/>
          <w:sz w:val="22"/>
          <w:szCs w:val="22"/>
        </w:rPr>
      </w:pPr>
      <w:r>
        <w:t>5.4</w:t>
      </w:r>
      <w:r>
        <w:tab/>
        <w:t>Laagspanningsverdeling Autotunnel / Fietstunnel</w:t>
      </w:r>
      <w:r>
        <w:rPr>
          <w:webHidden/>
        </w:rPr>
        <w:tab/>
      </w:r>
      <w:r>
        <w:rPr>
          <w:webHidden/>
        </w:rPr>
        <w:fldChar w:fldCharType="begin"/>
      </w:r>
      <w:r>
        <w:rPr>
          <w:webHidden/>
        </w:rPr>
        <w:instrText xml:space="preserve"> PAGEREF _Toc41549760 \h </w:instrText>
      </w:r>
      <w:r>
        <w:rPr>
          <w:webHidden/>
        </w:rPr>
      </w:r>
      <w:r>
        <w:rPr>
          <w:webHidden/>
        </w:rPr>
        <w:fldChar w:fldCharType="separate"/>
      </w:r>
      <w:r>
        <w:rPr>
          <w:webHidden/>
        </w:rPr>
        <w:t>15</w:t>
      </w:r>
      <w:r>
        <w:rPr>
          <w:webHidden/>
        </w:rPr>
        <w:fldChar w:fldCharType="end"/>
      </w:r>
    </w:p>
    <w:p w14:paraId="768067FA" w14:textId="77777777" w:rsidR="004A4B9B" w:rsidRDefault="004A4B9B">
      <w:pPr>
        <w:pStyle w:val="TOC2"/>
        <w:rPr>
          <w:rFonts w:asciiTheme="minorHAnsi" w:eastAsiaTheme="minorEastAsia" w:hAnsiTheme="minorHAnsi" w:cstheme="minorBidi"/>
          <w:sz w:val="22"/>
          <w:szCs w:val="22"/>
        </w:rPr>
      </w:pPr>
      <w:r>
        <w:t>5.5</w:t>
      </w:r>
      <w:r>
        <w:tab/>
        <w:t>Afsluitbomen Autotunnel</w:t>
      </w:r>
      <w:r>
        <w:rPr>
          <w:webHidden/>
        </w:rPr>
        <w:tab/>
      </w:r>
      <w:r>
        <w:rPr>
          <w:webHidden/>
        </w:rPr>
        <w:fldChar w:fldCharType="begin"/>
      </w:r>
      <w:r>
        <w:rPr>
          <w:webHidden/>
        </w:rPr>
        <w:instrText xml:space="preserve"> PAGEREF _Toc41549761 \h </w:instrText>
      </w:r>
      <w:r>
        <w:rPr>
          <w:webHidden/>
        </w:rPr>
      </w:r>
      <w:r>
        <w:rPr>
          <w:webHidden/>
        </w:rPr>
        <w:fldChar w:fldCharType="separate"/>
      </w:r>
      <w:r>
        <w:rPr>
          <w:webHidden/>
        </w:rPr>
        <w:t>15</w:t>
      </w:r>
      <w:r>
        <w:rPr>
          <w:webHidden/>
        </w:rPr>
        <w:fldChar w:fldCharType="end"/>
      </w:r>
    </w:p>
    <w:p w14:paraId="3721CCAB" w14:textId="77777777" w:rsidR="004A4B9B" w:rsidRDefault="004A4B9B">
      <w:pPr>
        <w:pStyle w:val="TOC1"/>
        <w:rPr>
          <w:rFonts w:asciiTheme="minorHAnsi" w:eastAsiaTheme="minorEastAsia" w:hAnsiTheme="minorHAnsi" w:cstheme="minorBidi"/>
          <w:sz w:val="22"/>
          <w:szCs w:val="22"/>
        </w:rPr>
      </w:pPr>
      <w:r>
        <w:t>6</w:t>
      </w:r>
      <w:r>
        <w:tab/>
        <w:t>Actielijst</w:t>
      </w:r>
      <w:r>
        <w:rPr>
          <w:webHidden/>
        </w:rPr>
        <w:tab/>
      </w:r>
      <w:r>
        <w:rPr>
          <w:webHidden/>
        </w:rPr>
        <w:fldChar w:fldCharType="begin"/>
      </w:r>
      <w:r>
        <w:rPr>
          <w:webHidden/>
        </w:rPr>
        <w:instrText xml:space="preserve"> PAGEREF _Toc41549762 \h </w:instrText>
      </w:r>
      <w:r>
        <w:rPr>
          <w:webHidden/>
        </w:rPr>
      </w:r>
      <w:r>
        <w:rPr>
          <w:webHidden/>
        </w:rPr>
        <w:fldChar w:fldCharType="separate"/>
      </w:r>
      <w:r>
        <w:rPr>
          <w:webHidden/>
        </w:rPr>
        <w:t>16</w:t>
      </w:r>
      <w:r>
        <w:rPr>
          <w:webHidden/>
        </w:rPr>
        <w:fldChar w:fldCharType="end"/>
      </w:r>
    </w:p>
    <w:p w14:paraId="344329AA" w14:textId="77777777" w:rsidR="007C13CF" w:rsidRDefault="007C13CF" w:rsidP="009D4556">
      <w:pPr>
        <w:tabs>
          <w:tab w:val="right" w:pos="7797"/>
          <w:tab w:val="right" w:pos="7938"/>
        </w:tabs>
      </w:pPr>
      <w:r>
        <w:rPr>
          <w:noProof/>
        </w:rPr>
        <w:fldChar w:fldCharType="end"/>
      </w:r>
    </w:p>
    <w:p w14:paraId="0FA233BB" w14:textId="77777777" w:rsidR="00965B98" w:rsidRDefault="00965B98"/>
    <w:p w14:paraId="5CA73FA9" w14:textId="77777777" w:rsidR="00965B98" w:rsidRDefault="00965B98"/>
    <w:p w14:paraId="17420F1D" w14:textId="77777777" w:rsidR="00965B98" w:rsidRDefault="00965B98"/>
    <w:p w14:paraId="5C4A8168" w14:textId="77777777" w:rsidR="00965B98" w:rsidRDefault="00965B98"/>
    <w:p w14:paraId="315363A0" w14:textId="77777777" w:rsidR="00965B98" w:rsidRDefault="00965B98"/>
    <w:p w14:paraId="6721B9BA" w14:textId="77777777" w:rsidR="00965B98" w:rsidRDefault="003E71E6" w:rsidP="001F6EC4">
      <w:pPr>
        <w:tabs>
          <w:tab w:val="left" w:pos="3390"/>
        </w:tabs>
      </w:pPr>
      <w:r>
        <w:tab/>
      </w:r>
    </w:p>
    <w:p w14:paraId="13DF1526" w14:textId="77777777" w:rsidR="007C13CF" w:rsidRPr="001F6EC4" w:rsidRDefault="00C651C3" w:rsidP="001F6EC4">
      <w:pPr>
        <w:pStyle w:val="Heading1"/>
      </w:pPr>
      <w:bookmarkStart w:id="3" w:name="_Toc41549748"/>
      <w:r w:rsidRPr="001F6EC4">
        <w:lastRenderedPageBreak/>
        <w:t>Inleiding</w:t>
      </w:r>
      <w:bookmarkEnd w:id="3"/>
    </w:p>
    <w:p w14:paraId="703B20F4" w14:textId="77777777" w:rsidR="00C651C3" w:rsidRPr="00647D22" w:rsidRDefault="00C651C3" w:rsidP="00C651C3">
      <w:r w:rsidRPr="00647D22">
        <w:t xml:space="preserve">Om overzicht te krijgen in de meldingen welke in </w:t>
      </w:r>
      <w:r>
        <w:t>Q</w:t>
      </w:r>
      <w:r w:rsidR="008C2917">
        <w:t>1 2020</w:t>
      </w:r>
      <w:r>
        <w:t xml:space="preserve"> </w:t>
      </w:r>
      <w:r w:rsidRPr="00647D22">
        <w:t>tot nu toe hebben plaatsgevonden is deze rapportage opgesteld.</w:t>
      </w:r>
    </w:p>
    <w:p w14:paraId="276C1BCA" w14:textId="77777777" w:rsidR="00C651C3" w:rsidRPr="00647D22" w:rsidRDefault="00C651C3" w:rsidP="00C651C3"/>
    <w:p w14:paraId="7972E4A1" w14:textId="77777777" w:rsidR="00C651C3" w:rsidRPr="00647D22" w:rsidRDefault="00C651C3" w:rsidP="00C651C3">
      <w:r w:rsidRPr="00647D22">
        <w:t xml:space="preserve">Deze rapportage </w:t>
      </w:r>
      <w:r w:rsidR="00F369AC" w:rsidRPr="00647D22">
        <w:t>geeft:</w:t>
      </w:r>
    </w:p>
    <w:p w14:paraId="47B9E2EF" w14:textId="77777777" w:rsidR="00C651C3" w:rsidRPr="00647D22" w:rsidRDefault="003C48D6" w:rsidP="00C651C3">
      <w:pPr>
        <w:pStyle w:val="ListParagraph"/>
        <w:numPr>
          <w:ilvl w:val="0"/>
          <w:numId w:val="2"/>
        </w:numPr>
      </w:pPr>
      <w:r>
        <w:t>e</w:t>
      </w:r>
      <w:r w:rsidR="00C651C3" w:rsidRPr="00647D22">
        <w:t>en overzicht van alle SSI (Storingen, Schades en Incidenten);</w:t>
      </w:r>
    </w:p>
    <w:p w14:paraId="4143BAC6" w14:textId="77777777" w:rsidR="00C651C3" w:rsidRDefault="003C48D6" w:rsidP="00C651C3">
      <w:pPr>
        <w:pStyle w:val="ListParagraph"/>
        <w:numPr>
          <w:ilvl w:val="0"/>
          <w:numId w:val="2"/>
        </w:numPr>
      </w:pPr>
      <w:r>
        <w:t>een o</w:t>
      </w:r>
      <w:r w:rsidR="00C651C3" w:rsidRPr="00647D22">
        <w:t>verzicht van de soorten meldingen</w:t>
      </w:r>
      <w:r w:rsidR="00517E7E">
        <w:t>/storingen</w:t>
      </w:r>
      <w:r w:rsidR="00C651C3" w:rsidRPr="00647D22">
        <w:t>;</w:t>
      </w:r>
    </w:p>
    <w:p w14:paraId="5E611080" w14:textId="77777777" w:rsidR="00F369AC" w:rsidRDefault="00F369AC" w:rsidP="00C56E26"/>
    <w:p w14:paraId="4CC2DEC8" w14:textId="77777777" w:rsidR="0088251D" w:rsidRDefault="00F369AC" w:rsidP="0088251D">
      <w:r>
        <w:t xml:space="preserve">Dit document is opgesteld om te zien </w:t>
      </w:r>
      <w:r w:rsidR="00944757">
        <w:t xml:space="preserve">of het aantal meldingen is gedaald of gestegen. </w:t>
      </w:r>
    </w:p>
    <w:p w14:paraId="6AE98827" w14:textId="77777777" w:rsidR="0088251D" w:rsidRDefault="0088251D" w:rsidP="0088251D"/>
    <w:p w14:paraId="1C1936C8" w14:textId="77777777" w:rsidR="00C56E26" w:rsidRDefault="00C56E26" w:rsidP="0088251D">
      <w:pPr>
        <w:pStyle w:val="Heading1"/>
      </w:pPr>
      <w:bookmarkStart w:id="4" w:name="_Toc41549749"/>
      <w:r w:rsidRPr="00C56E26">
        <w:lastRenderedPageBreak/>
        <w:t>Begrippenlijst</w:t>
      </w:r>
      <w:bookmarkEnd w:id="4"/>
      <w:r w:rsidRPr="00C56E26">
        <w:t xml:space="preserve"> </w:t>
      </w:r>
    </w:p>
    <w:p w14:paraId="0E575ED1" w14:textId="77777777" w:rsidR="00C56E26" w:rsidRDefault="00C56E26" w:rsidP="00E57044">
      <w:pPr>
        <w:ind w:left="1843" w:hanging="1701"/>
      </w:pPr>
      <w:r>
        <w:t xml:space="preserve">Bedienfout </w:t>
      </w:r>
      <w:r>
        <w:tab/>
        <w:t xml:space="preserve">: Verkeerde bedienhandeling van de operator </w:t>
      </w:r>
    </w:p>
    <w:p w14:paraId="48DD2854" w14:textId="77777777" w:rsidR="00C56E26" w:rsidRDefault="00C56E26" w:rsidP="00E57044">
      <w:pPr>
        <w:ind w:left="1843" w:hanging="1701"/>
      </w:pPr>
      <w:r>
        <w:t xml:space="preserve">Buiten scope </w:t>
      </w:r>
      <w:r>
        <w:tab/>
        <w:t xml:space="preserve">: Storing aan een installatie die niet binnen het contract valt </w:t>
      </w:r>
    </w:p>
    <w:p w14:paraId="67610564" w14:textId="77777777" w:rsidR="00C56E26" w:rsidRDefault="00C56E26" w:rsidP="00E57044">
      <w:pPr>
        <w:ind w:left="1843" w:hanging="1701"/>
      </w:pPr>
      <w:r>
        <w:t xml:space="preserve">Dubbele melding </w:t>
      </w:r>
      <w:r>
        <w:tab/>
        <w:t xml:space="preserve">: Wanneer een storing gemeld wordt welke al bekend is en nog open staat </w:t>
      </w:r>
    </w:p>
    <w:p w14:paraId="1018B63B" w14:textId="77777777" w:rsidR="00C56E26" w:rsidRDefault="00996516" w:rsidP="00E57044">
      <w:pPr>
        <w:ind w:left="1843" w:hanging="1701"/>
      </w:pPr>
      <w:r>
        <w:t xml:space="preserve">Schade </w:t>
      </w:r>
      <w:r w:rsidR="00C56E26">
        <w:tab/>
        <w:t xml:space="preserve">: Schade veroorzaakt door een weggebruiker </w:t>
      </w:r>
    </w:p>
    <w:p w14:paraId="1F13B44D" w14:textId="77777777" w:rsidR="00C56E26" w:rsidRDefault="00996516" w:rsidP="00E57044">
      <w:pPr>
        <w:ind w:left="1843" w:hanging="1701"/>
      </w:pPr>
      <w:r>
        <w:t xml:space="preserve">Storing </w:t>
      </w:r>
      <w:r w:rsidR="00C56E26">
        <w:tab/>
        <w:t xml:space="preserve">: Het niet of slecht functioneren van een installatie </w:t>
      </w:r>
    </w:p>
    <w:p w14:paraId="51F8B0A8" w14:textId="77777777" w:rsidR="00ED1E44" w:rsidRDefault="00ED1E44" w:rsidP="00E57044">
      <w:pPr>
        <w:ind w:left="1843" w:hanging="1701"/>
      </w:pPr>
      <w:r>
        <w:t>Overige</w:t>
      </w:r>
      <w:r>
        <w:tab/>
        <w:t xml:space="preserve">: Wanneer de betreffende melding niet ondergebracht kan worden </w:t>
      </w:r>
      <w:r w:rsidR="00776DD2">
        <w:t xml:space="preserve">in </w:t>
      </w:r>
      <w:r>
        <w:t>bovenstaande begrippen</w:t>
      </w:r>
    </w:p>
    <w:p w14:paraId="4C9E1032" w14:textId="77777777" w:rsidR="00776DD2" w:rsidRDefault="00776DD2" w:rsidP="00ED1E44">
      <w:pPr>
        <w:ind w:left="2124" w:hanging="2124"/>
      </w:pPr>
    </w:p>
    <w:p w14:paraId="66E02EF8" w14:textId="77777777" w:rsidR="00776DD2" w:rsidRDefault="00776DD2" w:rsidP="00776DD2">
      <w:r>
        <w:t xml:space="preserve">Deze begrippen worden gebruikt om de meldingen te kunnen onderverdelen. Dit zodat er </w:t>
      </w:r>
      <w:r w:rsidR="00996516">
        <w:t xml:space="preserve">gemonitord </w:t>
      </w:r>
      <w:r>
        <w:t>kan worden of het een daadwerkelijke storing is of dat het een andere oorzaak heeft</w:t>
      </w:r>
      <w:r w:rsidR="00F369AC">
        <w:t xml:space="preserve"> en wat we hieraan kunnen doen om dit te voorkomen</w:t>
      </w:r>
      <w:r>
        <w:t>.</w:t>
      </w:r>
    </w:p>
    <w:p w14:paraId="4176D402" w14:textId="77777777" w:rsidR="00C56E26" w:rsidRDefault="00C56E26" w:rsidP="00C56E26">
      <w:r>
        <w:t xml:space="preserve">  </w:t>
      </w:r>
    </w:p>
    <w:p w14:paraId="06B02A7F" w14:textId="77777777" w:rsidR="00C56E26" w:rsidRDefault="00C56E26" w:rsidP="00C56E26"/>
    <w:p w14:paraId="2F5AEE7A" w14:textId="77777777" w:rsidR="00C56E26" w:rsidRDefault="00C56E26" w:rsidP="00C56E26">
      <w:pPr>
        <w:pStyle w:val="Heading1"/>
      </w:pPr>
      <w:bookmarkStart w:id="5" w:name="_Toc41549750"/>
      <w:r>
        <w:lastRenderedPageBreak/>
        <w:t>Bijzonderheden</w:t>
      </w:r>
      <w:bookmarkEnd w:id="5"/>
    </w:p>
    <w:p w14:paraId="4E7B9BD5" w14:textId="77777777" w:rsidR="008A625A" w:rsidRDefault="008A625A" w:rsidP="00382A90">
      <w:pPr>
        <w:pStyle w:val="Heading2"/>
      </w:pPr>
      <w:bookmarkStart w:id="6" w:name="_Toc41549751"/>
      <w:r>
        <w:t>Algemeen</w:t>
      </w:r>
      <w:bookmarkEnd w:id="6"/>
    </w:p>
    <w:p w14:paraId="7716083A" w14:textId="77777777" w:rsidR="008A625A" w:rsidRDefault="008A625A" w:rsidP="008A625A"/>
    <w:p w14:paraId="23468EB6" w14:textId="77777777" w:rsidR="003C48D6" w:rsidRPr="00F424F1" w:rsidRDefault="008A625A" w:rsidP="008A625A">
      <w:r w:rsidRPr="00F424F1">
        <w:t xml:space="preserve">In deze </w:t>
      </w:r>
      <w:r w:rsidR="003C48D6" w:rsidRPr="00F424F1">
        <w:t>kwartaal</w:t>
      </w:r>
      <w:r w:rsidRPr="00F424F1">
        <w:t xml:space="preserve">analyse is te zien dat er een </w:t>
      </w:r>
      <w:r w:rsidR="002C39A8">
        <w:t>dalend</w:t>
      </w:r>
      <w:r w:rsidR="00F424F1">
        <w:t xml:space="preserve"> aantal meldingen is dit kwartaal</w:t>
      </w:r>
      <w:r w:rsidR="0021701E" w:rsidRPr="00F424F1">
        <w:t xml:space="preserve">. </w:t>
      </w:r>
    </w:p>
    <w:p w14:paraId="64DD967C" w14:textId="77777777" w:rsidR="008A625A" w:rsidRDefault="0021701E" w:rsidP="00F424F1">
      <w:r w:rsidRPr="00F424F1">
        <w:t xml:space="preserve">Sinds 19 augustus </w:t>
      </w:r>
      <w:r w:rsidR="003C48D6" w:rsidRPr="00F424F1">
        <w:t xml:space="preserve">2019 </w:t>
      </w:r>
      <w:r w:rsidRPr="00F424F1">
        <w:t xml:space="preserve">is ook de </w:t>
      </w:r>
      <w:r w:rsidR="003C48D6" w:rsidRPr="00F424F1">
        <w:t>O</w:t>
      </w:r>
      <w:r w:rsidRPr="00F424F1">
        <w:t xml:space="preserve">ostbuis opengesteld voor verkeer. </w:t>
      </w:r>
      <w:r w:rsidR="00F424F1" w:rsidRPr="00F424F1">
        <w:t xml:space="preserve">Het </w:t>
      </w:r>
      <w:r w:rsidR="002C39A8">
        <w:t>4</w:t>
      </w:r>
      <w:r w:rsidR="00F424F1" w:rsidRPr="00F424F1">
        <w:rPr>
          <w:vertAlign w:val="superscript"/>
        </w:rPr>
        <w:t>e</w:t>
      </w:r>
      <w:r w:rsidR="00F424F1" w:rsidRPr="00F424F1">
        <w:t xml:space="preserve"> kw</w:t>
      </w:r>
      <w:r w:rsidR="002C39A8">
        <w:t>artaal namen de storingen nog toe</w:t>
      </w:r>
      <w:r w:rsidR="00F424F1" w:rsidRPr="00F424F1">
        <w:t xml:space="preserve"> maar in het </w:t>
      </w:r>
      <w:r w:rsidR="002C39A8">
        <w:t>1</w:t>
      </w:r>
      <w:r w:rsidR="00F424F1" w:rsidRPr="00F424F1">
        <w:rPr>
          <w:vertAlign w:val="superscript"/>
        </w:rPr>
        <w:t>e</w:t>
      </w:r>
      <w:r w:rsidR="00F424F1" w:rsidRPr="00F424F1">
        <w:t xml:space="preserve"> kwartaal is </w:t>
      </w:r>
      <w:r w:rsidR="002C39A8">
        <w:t>weer een daling te zien. Deze daling</w:t>
      </w:r>
      <w:r w:rsidR="00F424F1" w:rsidRPr="00F424F1">
        <w:t xml:space="preserve"> is op alle </w:t>
      </w:r>
      <w:r w:rsidR="00F424F1">
        <w:t>fronten. Van zowel storingen,</w:t>
      </w:r>
      <w:r w:rsidR="00F424F1" w:rsidRPr="00F424F1">
        <w:t xml:space="preserve"> bedienfouten, buiten scope en dubbele meldingen.</w:t>
      </w:r>
    </w:p>
    <w:p w14:paraId="23E2FFFF" w14:textId="77777777" w:rsidR="00D23587" w:rsidRDefault="00D23587" w:rsidP="00F424F1"/>
    <w:p w14:paraId="55369EC1" w14:textId="49F5D7DF" w:rsidR="004D1DC4" w:rsidRDefault="004D1DC4" w:rsidP="00F424F1">
      <w:r>
        <w:t>Binnen de groep storingen is de daling heel divers, op bijna alle deelinstallaties is een daling te zien.</w:t>
      </w:r>
    </w:p>
    <w:p w14:paraId="2B75316C" w14:textId="54AC962B" w:rsidR="004D1DC4" w:rsidRDefault="004D1DC4" w:rsidP="00F424F1">
      <w:r>
        <w:t>De langdurige storingen aan de ASI-bus en OLM modules zijn nog niet helemaal verholpen, echter is er wel een forse daling te zien in het aantal verstoringen.</w:t>
      </w:r>
    </w:p>
    <w:p w14:paraId="2872BFD9" w14:textId="77777777" w:rsidR="004D1DC4" w:rsidRDefault="004D1DC4" w:rsidP="00F424F1"/>
    <w:p w14:paraId="10649C3A" w14:textId="77777777" w:rsidR="00C651C3" w:rsidRDefault="00C651C3" w:rsidP="00C651C3">
      <w:pPr>
        <w:pStyle w:val="Heading1"/>
        <w:tabs>
          <w:tab w:val="clear" w:pos="0"/>
        </w:tabs>
        <w:ind w:left="240" w:hanging="240"/>
      </w:pPr>
      <w:bookmarkStart w:id="7" w:name="_Toc424292237"/>
      <w:bookmarkStart w:id="8" w:name="_Toc476221480"/>
      <w:bookmarkStart w:id="9" w:name="_Toc524089350"/>
      <w:bookmarkStart w:id="10" w:name="_Toc41549752"/>
      <w:r w:rsidRPr="00647D22">
        <w:t>Ontwikkeling meldingen Q</w:t>
      </w:r>
      <w:r w:rsidR="002C39A8">
        <w:t>1</w:t>
      </w:r>
      <w:r w:rsidRPr="00647D22">
        <w:t xml:space="preserve"> 20</w:t>
      </w:r>
      <w:bookmarkEnd w:id="7"/>
      <w:bookmarkEnd w:id="8"/>
      <w:bookmarkEnd w:id="9"/>
      <w:r w:rsidR="002C39A8">
        <w:t>20</w:t>
      </w:r>
      <w:bookmarkEnd w:id="10"/>
    </w:p>
    <w:p w14:paraId="7ECA17BC" w14:textId="77777777" w:rsidR="00816882" w:rsidRDefault="00816882" w:rsidP="00816882">
      <w:pPr>
        <w:pStyle w:val="Heading2"/>
        <w:tabs>
          <w:tab w:val="clear" w:pos="0"/>
        </w:tabs>
        <w:ind w:left="360" w:hanging="360"/>
      </w:pPr>
      <w:bookmarkStart w:id="11" w:name="_Toc424292238"/>
      <w:bookmarkStart w:id="12" w:name="_Toc476221481"/>
      <w:bookmarkStart w:id="13" w:name="_Toc524089351"/>
      <w:bookmarkStart w:id="14" w:name="_Toc41549753"/>
      <w:r w:rsidRPr="00647D22">
        <w:t>Verdeling soorten SSI</w:t>
      </w:r>
      <w:r w:rsidR="00A77BC6">
        <w:t>-</w:t>
      </w:r>
      <w:r w:rsidRPr="00647D22">
        <w:t>meldingen</w:t>
      </w:r>
      <w:bookmarkEnd w:id="11"/>
      <w:bookmarkEnd w:id="12"/>
      <w:bookmarkEnd w:id="13"/>
      <w:bookmarkEnd w:id="14"/>
    </w:p>
    <w:p w14:paraId="29FD901E" w14:textId="77777777" w:rsidR="00816882" w:rsidRPr="00816882" w:rsidRDefault="00816882" w:rsidP="00816882"/>
    <w:p w14:paraId="7F8E9C72" w14:textId="77777777" w:rsidR="00C651C3" w:rsidRDefault="00F83D1A" w:rsidP="00C651C3">
      <w:r>
        <w:t>D</w:t>
      </w:r>
      <w:r w:rsidR="00C651C3" w:rsidRPr="00647D22">
        <w:t xml:space="preserve">e onderstaande grafiek geeft inzage in </w:t>
      </w:r>
      <w:r w:rsidR="00EE54C4">
        <w:t>aantal</w:t>
      </w:r>
      <w:r w:rsidR="00C651C3" w:rsidRPr="00647D22">
        <w:t xml:space="preserve"> meldingen</w:t>
      </w:r>
      <w:r w:rsidR="00517E7E">
        <w:t>/storingen</w:t>
      </w:r>
      <w:r w:rsidR="00ED1E44">
        <w:t>/bedienfouten/dubbele meldingen en overige</w:t>
      </w:r>
      <w:r w:rsidR="00EE54C4">
        <w:t xml:space="preserve"> per maand </w:t>
      </w:r>
      <w:r w:rsidR="00A8328A">
        <w:t>in Q</w:t>
      </w:r>
      <w:r w:rsidR="002C39A8">
        <w:t>1</w:t>
      </w:r>
      <w:r w:rsidR="00C651C3">
        <w:t xml:space="preserve"> </w:t>
      </w:r>
      <w:r w:rsidR="00C651C3" w:rsidRPr="00647D22">
        <w:t xml:space="preserve">over alle </w:t>
      </w:r>
      <w:r w:rsidR="00C651C3">
        <w:t>objecten</w:t>
      </w:r>
      <w:r w:rsidR="00C651C3" w:rsidRPr="00647D22">
        <w:t xml:space="preserve"> welke behoren tot de </w:t>
      </w:r>
      <w:r w:rsidR="00C651C3">
        <w:t xml:space="preserve">scope van Combinatie Aanpak </w:t>
      </w:r>
      <w:r w:rsidR="00776DD2">
        <w:t>Maastunnel.</w:t>
      </w:r>
      <w:r w:rsidR="00776DD2" w:rsidRPr="00647D22">
        <w:t xml:space="preserve"> </w:t>
      </w:r>
    </w:p>
    <w:p w14:paraId="1D14C18B" w14:textId="77777777" w:rsidR="0047313B" w:rsidRDefault="006406C1" w:rsidP="00C651C3">
      <w:pPr>
        <w:rPr>
          <w:ins w:id="15" w:author="Gorkom, R. (Remko) van" w:date="2020-05-20T13:30:00Z"/>
        </w:rPr>
      </w:pPr>
      <w:del w:id="16" w:author="Gorkom, R. (Remko) van" w:date="2020-05-20T13:35:00Z">
        <w:r w:rsidDel="007E2B60">
          <w:rPr>
            <w:noProof/>
          </w:rPr>
          <w:drawing>
            <wp:inline distT="0" distB="0" distL="0" distR="0" wp14:anchorId="7C91B503" wp14:editId="36DBE3C7">
              <wp:extent cx="5895975" cy="3019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p>
    <w:p w14:paraId="4051BC5A" w14:textId="77777777" w:rsidR="0047313B" w:rsidRDefault="0047313B" w:rsidP="00C651C3">
      <w:pPr>
        <w:rPr>
          <w:ins w:id="17" w:author="Gorkom, R. (Remko) van" w:date="2020-05-20T13:30:00Z"/>
        </w:rPr>
      </w:pPr>
    </w:p>
    <w:p w14:paraId="1AB38DC8" w14:textId="77777777" w:rsidR="0047313B" w:rsidRDefault="007E2B60" w:rsidP="00C651C3">
      <w:pPr>
        <w:rPr>
          <w:ins w:id="18" w:author="Gorkom, R. (Remko) van" w:date="2020-05-20T13:30:00Z"/>
        </w:rPr>
      </w:pPr>
      <w:ins w:id="19" w:author="Gorkom, R. (Remko) van" w:date="2020-05-20T13:35:00Z">
        <w:r>
          <w:rPr>
            <w:noProof/>
          </w:rPr>
          <w:drawing>
            <wp:inline distT="0" distB="0" distL="0" distR="0" wp14:anchorId="5A936D4D" wp14:editId="64D50DE5">
              <wp:extent cx="5927725" cy="363851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843" cy="3643494"/>
                      </a:xfrm>
                      <a:prstGeom prst="rect">
                        <a:avLst/>
                      </a:prstGeom>
                      <a:noFill/>
                    </pic:spPr>
                  </pic:pic>
                </a:graphicData>
              </a:graphic>
            </wp:inline>
          </w:drawing>
        </w:r>
      </w:ins>
    </w:p>
    <w:p w14:paraId="7552F743" w14:textId="77777777" w:rsidR="0047313B" w:rsidRDefault="0047313B" w:rsidP="00C651C3"/>
    <w:p w14:paraId="0AE4BBBB" w14:textId="77777777" w:rsidR="004147D5" w:rsidRDefault="004147D5" w:rsidP="00C651C3"/>
    <w:p w14:paraId="0402A81D" w14:textId="77777777" w:rsidR="00EE6081" w:rsidRDefault="00EE6081" w:rsidP="00C651C3">
      <w:pPr>
        <w:rPr>
          <w:noProof/>
        </w:rPr>
      </w:pPr>
    </w:p>
    <w:p w14:paraId="74F81655" w14:textId="77777777" w:rsidR="00EE54C4" w:rsidRDefault="002C39A8" w:rsidP="00EE54C4">
      <w:r>
        <w:t>In Q1 2020 zijn er 43</w:t>
      </w:r>
      <w:r w:rsidR="007B6F3B">
        <w:t xml:space="preserve"> mel</w:t>
      </w:r>
      <w:r w:rsidR="004147D5">
        <w:t>dingen geweest</w:t>
      </w:r>
      <w:r w:rsidR="0003306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tblGrid>
      <w:tr w:rsidR="00EE54C4" w14:paraId="77618DE3" w14:textId="77777777" w:rsidTr="003D0C25">
        <w:tc>
          <w:tcPr>
            <w:tcW w:w="4077" w:type="dxa"/>
            <w:shd w:val="clear" w:color="auto" w:fill="auto"/>
          </w:tcPr>
          <w:p w14:paraId="6C7DA4C0" w14:textId="77777777" w:rsidR="00EE54C4" w:rsidRPr="00A043AC" w:rsidRDefault="00EE54C4" w:rsidP="00474A70">
            <w:pPr>
              <w:jc w:val="center"/>
              <w:rPr>
                <w:b/>
                <w:szCs w:val="19"/>
              </w:rPr>
            </w:pPr>
            <w:r w:rsidRPr="00A043AC">
              <w:rPr>
                <w:b/>
                <w:szCs w:val="19"/>
              </w:rPr>
              <w:t xml:space="preserve"> Aantal </w:t>
            </w:r>
            <w:r w:rsidR="00776DD2" w:rsidRPr="00A043AC">
              <w:rPr>
                <w:b/>
                <w:szCs w:val="19"/>
              </w:rPr>
              <w:t>meldingen</w:t>
            </w:r>
            <w:r w:rsidR="00776DD2">
              <w:rPr>
                <w:b/>
                <w:szCs w:val="19"/>
              </w:rPr>
              <w:t xml:space="preserve">/storingen </w:t>
            </w:r>
            <w:r w:rsidRPr="00A043AC">
              <w:rPr>
                <w:b/>
                <w:szCs w:val="19"/>
              </w:rPr>
              <w:t>Maastunnel</w:t>
            </w:r>
          </w:p>
          <w:p w14:paraId="2B264CEB" w14:textId="77777777" w:rsidR="00EE54C4" w:rsidRPr="00A043AC" w:rsidRDefault="00081953" w:rsidP="00ED1E44">
            <w:pPr>
              <w:jc w:val="center"/>
              <w:rPr>
                <w:szCs w:val="19"/>
              </w:rPr>
            </w:pPr>
            <w:r>
              <w:rPr>
                <w:b/>
                <w:color w:val="00B050"/>
                <w:sz w:val="52"/>
              </w:rPr>
              <w:t>43</w:t>
            </w:r>
            <w:r w:rsidRPr="00884678">
              <w:rPr>
                <w:b/>
                <w:color w:val="C00000"/>
                <w:sz w:val="52"/>
              </w:rPr>
              <w:t xml:space="preserve"> </w:t>
            </w:r>
            <w:r w:rsidRPr="00042E94">
              <w:rPr>
                <w:b/>
                <w:sz w:val="28"/>
              </w:rPr>
              <w:t>(</w:t>
            </w:r>
            <w:r>
              <w:rPr>
                <w:b/>
                <w:sz w:val="28"/>
              </w:rPr>
              <w:t>20%</w:t>
            </w:r>
            <w:r w:rsidRPr="001B2597">
              <w:rPr>
                <w:rFonts w:cs="Calibri"/>
                <w:b/>
                <w:color w:val="00B050"/>
                <w:sz w:val="28"/>
                <w:szCs w:val="28"/>
              </w:rPr>
              <w:t>↓</w:t>
            </w:r>
            <w:r w:rsidRPr="00042E94">
              <w:rPr>
                <w:b/>
                <w:sz w:val="28"/>
              </w:rPr>
              <w:t>)</w:t>
            </w:r>
          </w:p>
        </w:tc>
      </w:tr>
    </w:tbl>
    <w:p w14:paraId="748D3858" w14:textId="77777777" w:rsidR="0003306F" w:rsidRDefault="0003306F" w:rsidP="00EE54C4"/>
    <w:p w14:paraId="68B783F9" w14:textId="77777777" w:rsidR="00EE54C4" w:rsidRDefault="00081953" w:rsidP="00EE54C4">
      <w:r>
        <w:t>t.o.v. Q4</w:t>
      </w:r>
      <w:r w:rsidR="0003306F">
        <w:t xml:space="preserve"> 2019 zijn het aantal meldingen/storingen </w:t>
      </w:r>
      <w:r>
        <w:t>afgenomen</w:t>
      </w:r>
      <w:r w:rsidR="0003306F">
        <w:t>.</w:t>
      </w:r>
    </w:p>
    <w:p w14:paraId="634ED8F9" w14:textId="77777777" w:rsidR="00BE6F6D" w:rsidRDefault="00BE6F6D" w:rsidP="00EE54C4"/>
    <w:p w14:paraId="58D13A80" w14:textId="77777777" w:rsidR="00431EAD" w:rsidRDefault="001D074B" w:rsidP="00C651C3">
      <w:r>
        <w:t xml:space="preserve">Hieronder een </w:t>
      </w:r>
      <w:r w:rsidR="0003306F">
        <w:t xml:space="preserve">tabel met de </w:t>
      </w:r>
      <w:r>
        <w:t xml:space="preserve">trend van het aantal meldingen </w:t>
      </w:r>
      <w:r w:rsidR="0003306F">
        <w:t xml:space="preserve">in de </w:t>
      </w:r>
      <w:r>
        <w:t>afgelopen kwartalen.</w:t>
      </w:r>
    </w:p>
    <w:p w14:paraId="6DBE2C78" w14:textId="77777777" w:rsidR="00431EAD" w:rsidRDefault="00081953" w:rsidP="00C651C3">
      <w:r>
        <w:rPr>
          <w:noProof/>
        </w:rPr>
        <w:lastRenderedPageBreak/>
        <w:drawing>
          <wp:inline distT="0" distB="0" distL="0" distR="0" wp14:anchorId="5C82EBBF" wp14:editId="259AEB42">
            <wp:extent cx="5760720" cy="3622040"/>
            <wp:effectExtent l="0" t="0" r="1143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BCEDFB" w14:textId="77777777" w:rsidR="00431EAD" w:rsidRDefault="00431EAD" w:rsidP="00C651C3"/>
    <w:p w14:paraId="72028FB8" w14:textId="77777777" w:rsidR="00A77BC6" w:rsidRDefault="00566DFD" w:rsidP="00C651C3">
      <w:r>
        <w:t>I</w:t>
      </w:r>
      <w:r w:rsidR="00F369AC">
        <w:t xml:space="preserve">n de grafiek </w:t>
      </w:r>
      <w:r w:rsidR="005A3CAB">
        <w:t xml:space="preserve">is </w:t>
      </w:r>
      <w:r w:rsidR="00A77BC6">
        <w:t xml:space="preserve">duidelijk een </w:t>
      </w:r>
      <w:r w:rsidR="00081953">
        <w:t>daling</w:t>
      </w:r>
      <w:r w:rsidR="00A77BC6">
        <w:t xml:space="preserve"> te zien van het aantal meldingen</w:t>
      </w:r>
      <w:r w:rsidR="0003306F">
        <w:t>/storingen</w:t>
      </w:r>
      <w:r w:rsidR="00987AFD">
        <w:t xml:space="preserve"> in het afgelopen kwartaal</w:t>
      </w:r>
      <w:r w:rsidR="00A77BC6">
        <w:t>.</w:t>
      </w:r>
      <w:r w:rsidR="00F369AC">
        <w:t xml:space="preserve"> </w:t>
      </w:r>
    </w:p>
    <w:p w14:paraId="0F3F5A59" w14:textId="77777777" w:rsidR="00BD139E" w:rsidRDefault="00BD139E">
      <w:pPr>
        <w:spacing w:line="240" w:lineRule="auto"/>
        <w:rPr>
          <w:b/>
          <w:szCs w:val="20"/>
        </w:rPr>
      </w:pPr>
      <w:r>
        <w:br w:type="page"/>
      </w:r>
    </w:p>
    <w:p w14:paraId="6750885E" w14:textId="2A9773B9" w:rsidR="00C651C3" w:rsidRPr="000A49CA" w:rsidRDefault="00EE54C4" w:rsidP="00CE3DC1">
      <w:pPr>
        <w:pStyle w:val="Heading2"/>
      </w:pPr>
      <w:bookmarkStart w:id="20" w:name="_Toc41549754"/>
      <w:r>
        <w:t>Verdeling soort melding</w:t>
      </w:r>
      <w:bookmarkEnd w:id="20"/>
    </w:p>
    <w:p w14:paraId="178C682D" w14:textId="77777777" w:rsidR="00717140" w:rsidRDefault="00C651C3" w:rsidP="00C651C3">
      <w:r w:rsidRPr="00647D22">
        <w:t>On</w:t>
      </w:r>
      <w:r>
        <w:t xml:space="preserve">derstaande tabel geeft een overzicht van de verdeling </w:t>
      </w:r>
      <w:r w:rsidR="0003306F">
        <w:t xml:space="preserve">over de </w:t>
      </w:r>
      <w:r w:rsidR="00EE54C4">
        <w:t>soort</w:t>
      </w:r>
      <w:r w:rsidR="0003306F">
        <w:t>en</w:t>
      </w:r>
      <w:r w:rsidR="00EE54C4">
        <w:t xml:space="preserve"> meldingen</w:t>
      </w:r>
      <w:r w:rsidR="00987AFD">
        <w:t>.</w:t>
      </w:r>
    </w:p>
    <w:tbl>
      <w:tblPr>
        <w:tblW w:w="6140" w:type="dxa"/>
        <w:tblCellMar>
          <w:left w:w="70" w:type="dxa"/>
          <w:right w:w="70" w:type="dxa"/>
        </w:tblCellMar>
        <w:tblLook w:val="04A0" w:firstRow="1" w:lastRow="0" w:firstColumn="1" w:lastColumn="0" w:noHBand="0" w:noVBand="1"/>
      </w:tblPr>
      <w:tblGrid>
        <w:gridCol w:w="2140"/>
        <w:gridCol w:w="2000"/>
        <w:gridCol w:w="2000"/>
      </w:tblGrid>
      <w:tr w:rsidR="00A32B5D" w:rsidRPr="00A32B5D" w14:paraId="1F24B275" w14:textId="77777777" w:rsidTr="00A32B5D">
        <w:trPr>
          <w:trHeight w:val="255"/>
        </w:trPr>
        <w:tc>
          <w:tcPr>
            <w:tcW w:w="2140" w:type="dxa"/>
            <w:tcBorders>
              <w:top w:val="single" w:sz="8" w:space="0" w:color="808080"/>
              <w:left w:val="nil"/>
              <w:bottom w:val="nil"/>
              <w:right w:val="nil"/>
            </w:tcBorders>
            <w:shd w:val="clear" w:color="808080" w:fill="808080"/>
            <w:noWrap/>
            <w:vAlign w:val="bottom"/>
            <w:hideMark/>
          </w:tcPr>
          <w:p w14:paraId="00853AA7" w14:textId="77777777" w:rsidR="00A32B5D" w:rsidRPr="00A32B5D" w:rsidRDefault="00A32B5D" w:rsidP="00A32B5D">
            <w:pPr>
              <w:spacing w:line="240" w:lineRule="auto"/>
              <w:rPr>
                <w:rFonts w:cs="Arial"/>
                <w:b/>
                <w:bCs/>
                <w:color w:val="FFFFFF"/>
                <w:szCs w:val="19"/>
              </w:rPr>
            </w:pPr>
            <w:r>
              <w:rPr>
                <w:rFonts w:cs="Arial"/>
                <w:b/>
                <w:bCs/>
                <w:color w:val="FFFFFF"/>
                <w:szCs w:val="19"/>
              </w:rPr>
              <w:t xml:space="preserve">Begrip </w:t>
            </w:r>
          </w:p>
        </w:tc>
        <w:tc>
          <w:tcPr>
            <w:tcW w:w="2000" w:type="dxa"/>
            <w:tcBorders>
              <w:top w:val="single" w:sz="8" w:space="0" w:color="808080"/>
              <w:left w:val="nil"/>
              <w:bottom w:val="nil"/>
              <w:right w:val="nil"/>
            </w:tcBorders>
            <w:shd w:val="clear" w:color="808080" w:fill="808080"/>
            <w:noWrap/>
            <w:vAlign w:val="bottom"/>
            <w:hideMark/>
          </w:tcPr>
          <w:p w14:paraId="1227C3E8" w14:textId="77777777" w:rsidR="00A32B5D" w:rsidRPr="00A32B5D" w:rsidRDefault="00A32B5D" w:rsidP="00A32B5D">
            <w:pPr>
              <w:spacing w:line="240" w:lineRule="auto"/>
              <w:rPr>
                <w:rFonts w:cs="Arial"/>
                <w:b/>
                <w:bCs/>
                <w:color w:val="FFFFFF"/>
                <w:szCs w:val="19"/>
              </w:rPr>
            </w:pPr>
            <w:r>
              <w:rPr>
                <w:rFonts w:cs="Arial"/>
                <w:b/>
                <w:bCs/>
                <w:color w:val="FFFFFF"/>
                <w:szCs w:val="19"/>
              </w:rPr>
              <w:t xml:space="preserve">   Aantal werkorders</w:t>
            </w:r>
          </w:p>
        </w:tc>
        <w:tc>
          <w:tcPr>
            <w:tcW w:w="2000" w:type="dxa"/>
            <w:tcBorders>
              <w:top w:val="single" w:sz="8" w:space="0" w:color="808080"/>
              <w:left w:val="nil"/>
              <w:bottom w:val="nil"/>
              <w:right w:val="nil"/>
            </w:tcBorders>
            <w:shd w:val="clear" w:color="808080" w:fill="808080"/>
            <w:noWrap/>
            <w:vAlign w:val="bottom"/>
            <w:hideMark/>
          </w:tcPr>
          <w:p w14:paraId="1A934758" w14:textId="77777777" w:rsidR="00A32B5D" w:rsidRPr="00A32B5D" w:rsidRDefault="00A32B5D" w:rsidP="00A32B5D">
            <w:pPr>
              <w:spacing w:line="240" w:lineRule="auto"/>
              <w:rPr>
                <w:rFonts w:cs="Arial"/>
                <w:b/>
                <w:bCs/>
                <w:color w:val="FFFFFF"/>
                <w:szCs w:val="19"/>
              </w:rPr>
            </w:pPr>
            <w:r>
              <w:rPr>
                <w:rFonts w:cs="Arial"/>
                <w:b/>
                <w:bCs/>
                <w:color w:val="FFFFFF"/>
                <w:szCs w:val="19"/>
              </w:rPr>
              <w:t xml:space="preserve">              </w:t>
            </w:r>
            <w:r w:rsidRPr="00A32B5D">
              <w:rPr>
                <w:rFonts w:cs="Arial"/>
                <w:b/>
                <w:bCs/>
                <w:color w:val="FFFFFF"/>
                <w:szCs w:val="19"/>
              </w:rPr>
              <w:t>% van totaal</w:t>
            </w:r>
          </w:p>
        </w:tc>
      </w:tr>
      <w:tr w:rsidR="006406C1" w:rsidRPr="00A32B5D" w14:paraId="695509F1" w14:textId="77777777" w:rsidTr="00A32B5D">
        <w:trPr>
          <w:trHeight w:val="255"/>
        </w:trPr>
        <w:tc>
          <w:tcPr>
            <w:tcW w:w="2140" w:type="dxa"/>
            <w:tcBorders>
              <w:top w:val="nil"/>
              <w:left w:val="nil"/>
              <w:bottom w:val="nil"/>
              <w:right w:val="nil"/>
            </w:tcBorders>
            <w:shd w:val="clear" w:color="auto" w:fill="auto"/>
            <w:noWrap/>
            <w:vAlign w:val="bottom"/>
            <w:hideMark/>
          </w:tcPr>
          <w:p w14:paraId="5DDEE62A" w14:textId="77777777" w:rsidR="006406C1" w:rsidRPr="00A32B5D" w:rsidRDefault="006406C1" w:rsidP="006406C1">
            <w:pPr>
              <w:spacing w:line="240" w:lineRule="auto"/>
              <w:rPr>
                <w:rFonts w:cs="Arial"/>
                <w:color w:val="000000"/>
                <w:szCs w:val="19"/>
              </w:rPr>
            </w:pPr>
            <w:r>
              <w:rPr>
                <w:rFonts w:cs="Arial"/>
                <w:color w:val="000000"/>
                <w:szCs w:val="19"/>
              </w:rPr>
              <w:t>Storing</w:t>
            </w:r>
          </w:p>
        </w:tc>
        <w:tc>
          <w:tcPr>
            <w:tcW w:w="2000" w:type="dxa"/>
            <w:tcBorders>
              <w:top w:val="nil"/>
              <w:left w:val="nil"/>
              <w:bottom w:val="nil"/>
              <w:right w:val="nil"/>
            </w:tcBorders>
            <w:shd w:val="clear" w:color="auto" w:fill="auto"/>
            <w:noWrap/>
            <w:vAlign w:val="bottom"/>
            <w:hideMark/>
          </w:tcPr>
          <w:p w14:paraId="4B30CF88" w14:textId="4F56F34C" w:rsidR="006406C1" w:rsidRPr="00A32B5D" w:rsidRDefault="006406C1" w:rsidP="00BD139E">
            <w:pPr>
              <w:spacing w:line="240" w:lineRule="auto"/>
              <w:jc w:val="right"/>
              <w:rPr>
                <w:rFonts w:cs="Arial"/>
                <w:color w:val="000000"/>
                <w:szCs w:val="19"/>
              </w:rPr>
            </w:pPr>
            <w:r>
              <w:rPr>
                <w:rFonts w:cs="Arial"/>
                <w:color w:val="000000"/>
                <w:szCs w:val="19"/>
              </w:rPr>
              <w:t>3</w:t>
            </w:r>
            <w:r w:rsidR="0047313B">
              <w:rPr>
                <w:rFonts w:cs="Arial"/>
                <w:color w:val="000000"/>
                <w:szCs w:val="19"/>
              </w:rPr>
              <w:t>4</w:t>
            </w:r>
          </w:p>
        </w:tc>
        <w:tc>
          <w:tcPr>
            <w:tcW w:w="2000" w:type="dxa"/>
            <w:tcBorders>
              <w:top w:val="nil"/>
              <w:left w:val="nil"/>
              <w:bottom w:val="nil"/>
              <w:right w:val="nil"/>
            </w:tcBorders>
            <w:shd w:val="clear" w:color="auto" w:fill="auto"/>
            <w:noWrap/>
            <w:vAlign w:val="bottom"/>
            <w:hideMark/>
          </w:tcPr>
          <w:p w14:paraId="2A9676B7" w14:textId="50333EEF" w:rsidR="006406C1" w:rsidRPr="00A32B5D" w:rsidRDefault="0047313B">
            <w:pPr>
              <w:spacing w:line="240" w:lineRule="auto"/>
              <w:jc w:val="right"/>
              <w:rPr>
                <w:rFonts w:cs="Arial"/>
                <w:color w:val="000000"/>
                <w:szCs w:val="19"/>
              </w:rPr>
            </w:pPr>
            <w:r>
              <w:rPr>
                <w:rFonts w:cs="Arial"/>
                <w:color w:val="000000"/>
                <w:szCs w:val="19"/>
              </w:rPr>
              <w:t>79,07</w:t>
            </w:r>
            <w:r w:rsidR="006406C1">
              <w:rPr>
                <w:rFonts w:cs="Arial"/>
                <w:color w:val="000000"/>
                <w:szCs w:val="19"/>
              </w:rPr>
              <w:t>%</w:t>
            </w:r>
          </w:p>
        </w:tc>
      </w:tr>
      <w:tr w:rsidR="006406C1" w:rsidRPr="00A32B5D" w14:paraId="268EB1B4" w14:textId="77777777" w:rsidTr="00A32B5D">
        <w:trPr>
          <w:trHeight w:val="255"/>
        </w:trPr>
        <w:tc>
          <w:tcPr>
            <w:tcW w:w="2140" w:type="dxa"/>
            <w:tcBorders>
              <w:top w:val="nil"/>
              <w:left w:val="nil"/>
              <w:bottom w:val="nil"/>
              <w:right w:val="nil"/>
            </w:tcBorders>
            <w:shd w:val="clear" w:color="auto" w:fill="auto"/>
            <w:noWrap/>
            <w:vAlign w:val="bottom"/>
            <w:hideMark/>
          </w:tcPr>
          <w:p w14:paraId="7E6B5CFB" w14:textId="77777777" w:rsidR="006406C1" w:rsidRPr="00A32B5D" w:rsidRDefault="006406C1" w:rsidP="006406C1">
            <w:pPr>
              <w:spacing w:line="240" w:lineRule="auto"/>
              <w:rPr>
                <w:rFonts w:cs="Arial"/>
                <w:color w:val="000000"/>
                <w:szCs w:val="19"/>
              </w:rPr>
            </w:pPr>
            <w:r>
              <w:rPr>
                <w:rFonts w:cs="Arial"/>
                <w:color w:val="000000"/>
                <w:szCs w:val="19"/>
              </w:rPr>
              <w:t>Installatie buiten scope</w:t>
            </w:r>
          </w:p>
        </w:tc>
        <w:tc>
          <w:tcPr>
            <w:tcW w:w="2000" w:type="dxa"/>
            <w:tcBorders>
              <w:top w:val="nil"/>
              <w:left w:val="nil"/>
              <w:bottom w:val="nil"/>
              <w:right w:val="nil"/>
            </w:tcBorders>
            <w:shd w:val="clear" w:color="auto" w:fill="auto"/>
            <w:noWrap/>
            <w:vAlign w:val="bottom"/>
            <w:hideMark/>
          </w:tcPr>
          <w:p w14:paraId="77DB01BD" w14:textId="55C08C3D" w:rsidR="006406C1" w:rsidRPr="00A32B5D" w:rsidRDefault="0047313B" w:rsidP="006406C1">
            <w:pPr>
              <w:spacing w:line="240" w:lineRule="auto"/>
              <w:jc w:val="right"/>
              <w:rPr>
                <w:rFonts w:cs="Arial"/>
                <w:color w:val="000000"/>
                <w:szCs w:val="19"/>
              </w:rPr>
            </w:pPr>
            <w:r>
              <w:rPr>
                <w:rFonts w:cs="Arial"/>
                <w:color w:val="000000"/>
                <w:szCs w:val="19"/>
              </w:rPr>
              <w:t>4</w:t>
            </w:r>
          </w:p>
        </w:tc>
        <w:tc>
          <w:tcPr>
            <w:tcW w:w="2000" w:type="dxa"/>
            <w:tcBorders>
              <w:top w:val="nil"/>
              <w:left w:val="nil"/>
              <w:bottom w:val="nil"/>
              <w:right w:val="nil"/>
            </w:tcBorders>
            <w:shd w:val="clear" w:color="auto" w:fill="auto"/>
            <w:noWrap/>
            <w:vAlign w:val="bottom"/>
            <w:hideMark/>
          </w:tcPr>
          <w:p w14:paraId="27DEB9E8" w14:textId="449035BD" w:rsidR="006406C1" w:rsidRPr="00A32B5D" w:rsidRDefault="0047313B" w:rsidP="006406C1">
            <w:pPr>
              <w:spacing w:line="240" w:lineRule="auto"/>
              <w:jc w:val="right"/>
              <w:rPr>
                <w:rFonts w:cs="Arial"/>
                <w:color w:val="000000"/>
                <w:szCs w:val="19"/>
              </w:rPr>
            </w:pPr>
            <w:r>
              <w:rPr>
                <w:rFonts w:cs="Arial"/>
                <w:color w:val="000000"/>
                <w:szCs w:val="19"/>
              </w:rPr>
              <w:t>9</w:t>
            </w:r>
            <w:r w:rsidR="006406C1">
              <w:rPr>
                <w:rFonts w:cs="Arial"/>
                <w:color w:val="000000"/>
                <w:szCs w:val="19"/>
              </w:rPr>
              <w:t>,</w:t>
            </w:r>
            <w:r>
              <w:rPr>
                <w:rFonts w:cs="Arial"/>
                <w:color w:val="000000"/>
                <w:szCs w:val="19"/>
              </w:rPr>
              <w:t>30</w:t>
            </w:r>
            <w:r w:rsidR="006406C1">
              <w:rPr>
                <w:rFonts w:cs="Arial"/>
                <w:color w:val="000000"/>
                <w:szCs w:val="19"/>
              </w:rPr>
              <w:t>%</w:t>
            </w:r>
          </w:p>
        </w:tc>
      </w:tr>
      <w:tr w:rsidR="006406C1" w:rsidRPr="00A32B5D" w14:paraId="6108ED6F" w14:textId="77777777" w:rsidTr="00A32B5D">
        <w:trPr>
          <w:trHeight w:val="255"/>
        </w:trPr>
        <w:tc>
          <w:tcPr>
            <w:tcW w:w="2140" w:type="dxa"/>
            <w:tcBorders>
              <w:top w:val="nil"/>
              <w:left w:val="nil"/>
              <w:bottom w:val="nil"/>
              <w:right w:val="nil"/>
            </w:tcBorders>
            <w:shd w:val="clear" w:color="auto" w:fill="auto"/>
            <w:noWrap/>
            <w:vAlign w:val="bottom"/>
            <w:hideMark/>
          </w:tcPr>
          <w:p w14:paraId="4B44179D" w14:textId="77777777" w:rsidR="006406C1" w:rsidRPr="00A32B5D" w:rsidRDefault="006406C1" w:rsidP="006406C1">
            <w:pPr>
              <w:spacing w:line="240" w:lineRule="auto"/>
              <w:rPr>
                <w:rFonts w:cs="Arial"/>
                <w:color w:val="000000"/>
                <w:szCs w:val="19"/>
              </w:rPr>
            </w:pPr>
            <w:r>
              <w:rPr>
                <w:rFonts w:cs="Arial"/>
                <w:color w:val="000000"/>
                <w:szCs w:val="19"/>
              </w:rPr>
              <w:t>Bedienfout</w:t>
            </w:r>
          </w:p>
        </w:tc>
        <w:tc>
          <w:tcPr>
            <w:tcW w:w="2000" w:type="dxa"/>
            <w:tcBorders>
              <w:top w:val="nil"/>
              <w:left w:val="nil"/>
              <w:bottom w:val="nil"/>
              <w:right w:val="nil"/>
            </w:tcBorders>
            <w:shd w:val="clear" w:color="auto" w:fill="auto"/>
            <w:noWrap/>
            <w:vAlign w:val="bottom"/>
            <w:hideMark/>
          </w:tcPr>
          <w:p w14:paraId="0E4AB7FB" w14:textId="77777777" w:rsidR="006406C1" w:rsidRPr="00A32B5D" w:rsidRDefault="006406C1" w:rsidP="006406C1">
            <w:pPr>
              <w:spacing w:line="240" w:lineRule="auto"/>
              <w:jc w:val="right"/>
              <w:rPr>
                <w:rFonts w:cs="Arial"/>
                <w:color w:val="000000"/>
                <w:szCs w:val="19"/>
              </w:rPr>
            </w:pPr>
            <w:r>
              <w:rPr>
                <w:rFonts w:cs="Arial"/>
                <w:color w:val="000000"/>
                <w:szCs w:val="19"/>
              </w:rPr>
              <w:t>3</w:t>
            </w:r>
          </w:p>
        </w:tc>
        <w:tc>
          <w:tcPr>
            <w:tcW w:w="2000" w:type="dxa"/>
            <w:tcBorders>
              <w:top w:val="nil"/>
              <w:left w:val="nil"/>
              <w:bottom w:val="nil"/>
              <w:right w:val="nil"/>
            </w:tcBorders>
            <w:shd w:val="clear" w:color="auto" w:fill="auto"/>
            <w:noWrap/>
            <w:vAlign w:val="bottom"/>
            <w:hideMark/>
          </w:tcPr>
          <w:p w14:paraId="6380D8C5" w14:textId="77777777" w:rsidR="006406C1" w:rsidRPr="00A32B5D" w:rsidRDefault="006406C1" w:rsidP="006406C1">
            <w:pPr>
              <w:spacing w:line="240" w:lineRule="auto"/>
              <w:jc w:val="right"/>
              <w:rPr>
                <w:rFonts w:cs="Arial"/>
                <w:color w:val="000000"/>
                <w:szCs w:val="19"/>
              </w:rPr>
            </w:pPr>
            <w:r>
              <w:rPr>
                <w:rFonts w:cs="Arial"/>
                <w:color w:val="000000"/>
                <w:szCs w:val="19"/>
              </w:rPr>
              <w:t>6,98%</w:t>
            </w:r>
          </w:p>
        </w:tc>
      </w:tr>
      <w:tr w:rsidR="006406C1" w:rsidRPr="00A32B5D" w14:paraId="64EE593D" w14:textId="77777777" w:rsidTr="00F424F1">
        <w:trPr>
          <w:trHeight w:val="255"/>
        </w:trPr>
        <w:tc>
          <w:tcPr>
            <w:tcW w:w="2140" w:type="dxa"/>
            <w:tcBorders>
              <w:top w:val="nil"/>
              <w:left w:val="nil"/>
              <w:bottom w:val="nil"/>
              <w:right w:val="nil"/>
            </w:tcBorders>
            <w:shd w:val="clear" w:color="auto" w:fill="auto"/>
            <w:noWrap/>
            <w:vAlign w:val="bottom"/>
            <w:hideMark/>
          </w:tcPr>
          <w:p w14:paraId="2E899C6F" w14:textId="77777777" w:rsidR="006406C1" w:rsidRPr="00A32B5D" w:rsidRDefault="006406C1" w:rsidP="006406C1">
            <w:pPr>
              <w:spacing w:line="240" w:lineRule="auto"/>
              <w:rPr>
                <w:rFonts w:cs="Arial"/>
                <w:b/>
                <w:bCs/>
                <w:color w:val="000000"/>
                <w:szCs w:val="19"/>
              </w:rPr>
            </w:pPr>
            <w:r>
              <w:rPr>
                <w:rFonts w:cs="Arial"/>
                <w:color w:val="000000"/>
                <w:szCs w:val="19"/>
              </w:rPr>
              <w:t>Dubbele melding</w:t>
            </w:r>
          </w:p>
        </w:tc>
        <w:tc>
          <w:tcPr>
            <w:tcW w:w="2000" w:type="dxa"/>
            <w:tcBorders>
              <w:top w:val="nil"/>
              <w:left w:val="nil"/>
              <w:bottom w:val="nil"/>
              <w:right w:val="nil"/>
            </w:tcBorders>
            <w:shd w:val="clear" w:color="auto" w:fill="auto"/>
            <w:noWrap/>
            <w:vAlign w:val="bottom"/>
            <w:hideMark/>
          </w:tcPr>
          <w:p w14:paraId="70431162" w14:textId="77777777" w:rsidR="006406C1" w:rsidRPr="00A32B5D" w:rsidRDefault="006406C1" w:rsidP="006406C1">
            <w:pPr>
              <w:spacing w:line="240" w:lineRule="auto"/>
              <w:jc w:val="right"/>
              <w:rPr>
                <w:rFonts w:cs="Arial"/>
                <w:b/>
                <w:bCs/>
                <w:color w:val="000000"/>
                <w:szCs w:val="19"/>
              </w:rPr>
            </w:pPr>
            <w:r>
              <w:rPr>
                <w:rFonts w:cs="Arial"/>
                <w:color w:val="000000"/>
                <w:szCs w:val="19"/>
              </w:rPr>
              <w:t>2</w:t>
            </w:r>
          </w:p>
        </w:tc>
        <w:tc>
          <w:tcPr>
            <w:tcW w:w="2000" w:type="dxa"/>
            <w:tcBorders>
              <w:top w:val="nil"/>
              <w:left w:val="nil"/>
              <w:bottom w:val="nil"/>
              <w:right w:val="nil"/>
            </w:tcBorders>
            <w:shd w:val="clear" w:color="auto" w:fill="auto"/>
            <w:noWrap/>
            <w:vAlign w:val="bottom"/>
            <w:hideMark/>
          </w:tcPr>
          <w:p w14:paraId="57FECC3E" w14:textId="77777777" w:rsidR="006406C1" w:rsidRPr="00A32B5D" w:rsidRDefault="006406C1" w:rsidP="006406C1">
            <w:pPr>
              <w:spacing w:line="240" w:lineRule="auto"/>
              <w:jc w:val="right"/>
              <w:rPr>
                <w:rFonts w:cs="Arial"/>
                <w:b/>
                <w:bCs/>
                <w:color w:val="000000"/>
                <w:szCs w:val="19"/>
              </w:rPr>
            </w:pPr>
            <w:r>
              <w:rPr>
                <w:rFonts w:cs="Arial"/>
                <w:color w:val="000000"/>
                <w:szCs w:val="19"/>
              </w:rPr>
              <w:t>4,65%</w:t>
            </w:r>
          </w:p>
        </w:tc>
      </w:tr>
      <w:tr w:rsidR="00081953" w:rsidRPr="00A32B5D" w14:paraId="6D739421" w14:textId="77777777" w:rsidTr="00F424F1">
        <w:trPr>
          <w:trHeight w:val="255"/>
        </w:trPr>
        <w:tc>
          <w:tcPr>
            <w:tcW w:w="2140" w:type="dxa"/>
            <w:tcBorders>
              <w:top w:val="single" w:sz="4" w:space="0" w:color="000000"/>
              <w:left w:val="nil"/>
              <w:bottom w:val="single" w:sz="8" w:space="0" w:color="808080"/>
              <w:right w:val="nil"/>
            </w:tcBorders>
            <w:shd w:val="clear" w:color="auto" w:fill="auto"/>
            <w:noWrap/>
            <w:vAlign w:val="bottom"/>
          </w:tcPr>
          <w:p w14:paraId="26E25686" w14:textId="77777777" w:rsidR="00081953" w:rsidRDefault="00081953" w:rsidP="00081953">
            <w:pPr>
              <w:spacing w:line="240" w:lineRule="auto"/>
              <w:rPr>
                <w:rFonts w:cs="Arial"/>
                <w:color w:val="000000"/>
                <w:szCs w:val="19"/>
              </w:rPr>
            </w:pPr>
            <w:r>
              <w:rPr>
                <w:rFonts w:cs="Arial"/>
                <w:b/>
                <w:bCs/>
                <w:color w:val="000000"/>
                <w:szCs w:val="19"/>
              </w:rPr>
              <w:t>Grand Total</w:t>
            </w:r>
          </w:p>
        </w:tc>
        <w:tc>
          <w:tcPr>
            <w:tcW w:w="2000" w:type="dxa"/>
            <w:tcBorders>
              <w:top w:val="single" w:sz="4" w:space="0" w:color="000000"/>
              <w:left w:val="nil"/>
              <w:bottom w:val="single" w:sz="8" w:space="0" w:color="808080"/>
              <w:right w:val="nil"/>
            </w:tcBorders>
            <w:shd w:val="clear" w:color="auto" w:fill="auto"/>
            <w:noWrap/>
            <w:vAlign w:val="bottom"/>
          </w:tcPr>
          <w:p w14:paraId="541E1298" w14:textId="77777777" w:rsidR="00081953" w:rsidRDefault="00081953" w:rsidP="00081953">
            <w:pPr>
              <w:spacing w:line="240" w:lineRule="auto"/>
              <w:jc w:val="right"/>
              <w:rPr>
                <w:rFonts w:cs="Arial"/>
                <w:color w:val="000000"/>
                <w:szCs w:val="19"/>
              </w:rPr>
            </w:pPr>
            <w:r>
              <w:rPr>
                <w:rFonts w:cs="Arial"/>
                <w:b/>
                <w:bCs/>
                <w:color w:val="000000"/>
                <w:szCs w:val="19"/>
              </w:rPr>
              <w:t>43</w:t>
            </w:r>
          </w:p>
        </w:tc>
        <w:tc>
          <w:tcPr>
            <w:tcW w:w="2000" w:type="dxa"/>
            <w:tcBorders>
              <w:top w:val="single" w:sz="4" w:space="0" w:color="000000"/>
              <w:left w:val="nil"/>
              <w:bottom w:val="single" w:sz="8" w:space="0" w:color="808080"/>
              <w:right w:val="nil"/>
            </w:tcBorders>
            <w:shd w:val="clear" w:color="auto" w:fill="auto"/>
            <w:noWrap/>
            <w:vAlign w:val="bottom"/>
          </w:tcPr>
          <w:p w14:paraId="20BC28BD" w14:textId="77777777" w:rsidR="00081953" w:rsidRDefault="00081953" w:rsidP="00081953">
            <w:pPr>
              <w:spacing w:line="240" w:lineRule="auto"/>
              <w:jc w:val="right"/>
              <w:rPr>
                <w:rFonts w:cs="Arial"/>
                <w:color w:val="000000"/>
                <w:szCs w:val="19"/>
              </w:rPr>
            </w:pPr>
            <w:r>
              <w:rPr>
                <w:rFonts w:cs="Arial"/>
                <w:b/>
                <w:bCs/>
                <w:color w:val="000000"/>
                <w:szCs w:val="19"/>
              </w:rPr>
              <w:t>100,00%</w:t>
            </w:r>
          </w:p>
        </w:tc>
      </w:tr>
    </w:tbl>
    <w:p w14:paraId="06069C0B" w14:textId="77777777" w:rsidR="00AB05AF" w:rsidRDefault="00AB05AF" w:rsidP="00C651C3"/>
    <w:p w14:paraId="469D14C2" w14:textId="77777777" w:rsidR="00717140" w:rsidRPr="00E57044" w:rsidRDefault="00717140" w:rsidP="00C651C3">
      <w:pPr>
        <w:rPr>
          <w:u w:val="single"/>
        </w:rPr>
      </w:pPr>
      <w:r w:rsidRPr="00E57044">
        <w:rPr>
          <w:u w:val="single"/>
        </w:rPr>
        <w:t>Toelichting:</w:t>
      </w:r>
    </w:p>
    <w:p w14:paraId="13322A40" w14:textId="77777777" w:rsidR="008633CF" w:rsidRDefault="00C651C3" w:rsidP="00C651C3">
      <w:r>
        <w:t>In Q</w:t>
      </w:r>
      <w:r w:rsidR="00081953">
        <w:t>1 2020</w:t>
      </w:r>
      <w:r>
        <w:t xml:space="preserve"> zijn er </w:t>
      </w:r>
      <w:r w:rsidR="00081953">
        <w:t>43</w:t>
      </w:r>
      <w:r w:rsidR="00366877">
        <w:t xml:space="preserve"> meldingen geweest.</w:t>
      </w:r>
    </w:p>
    <w:p w14:paraId="068B8F94" w14:textId="77777777" w:rsidR="00366877" w:rsidRDefault="00F31C10" w:rsidP="00C651C3">
      <w:r>
        <w:t>3</w:t>
      </w:r>
      <w:r w:rsidR="00081953">
        <w:t>6</w:t>
      </w:r>
      <w:r w:rsidR="00ED1E44">
        <w:t xml:space="preserve"> </w:t>
      </w:r>
      <w:r w:rsidR="00366877">
        <w:t>meldingen betroffen daadwerkelijk een storing.</w:t>
      </w:r>
      <w:r w:rsidR="008633CF">
        <w:t xml:space="preserve"> </w:t>
      </w:r>
      <w:r w:rsidR="00081953">
        <w:t xml:space="preserve">De overige </w:t>
      </w:r>
      <w:r w:rsidR="00D95951">
        <w:t>8</w:t>
      </w:r>
      <w:r w:rsidR="00366877">
        <w:t xml:space="preserve"> meldingen betroffen een onterechte meldingen, veroorzaakt door</w:t>
      </w:r>
      <w:r w:rsidR="008633CF">
        <w:t>:</w:t>
      </w:r>
    </w:p>
    <w:p w14:paraId="330FC854" w14:textId="6E78C7D7" w:rsidR="00C651C3" w:rsidRDefault="007E2B60" w:rsidP="00366877">
      <w:pPr>
        <w:numPr>
          <w:ilvl w:val="0"/>
          <w:numId w:val="6"/>
        </w:numPr>
      </w:pPr>
      <w:r>
        <w:t xml:space="preserve">4 </w:t>
      </w:r>
      <w:r w:rsidR="00A32B5D">
        <w:t>meldingen</w:t>
      </w:r>
      <w:r w:rsidR="00410BC6">
        <w:t xml:space="preserve"> </w:t>
      </w:r>
      <w:r w:rsidR="00366877">
        <w:t>zijn er veroorzaakt door meldingen op objecten welke niet tot de scope van CAM behoren</w:t>
      </w:r>
      <w:r w:rsidR="008633CF">
        <w:t xml:space="preserve"> (</w:t>
      </w:r>
      <w:r w:rsidR="008633CF" w:rsidRPr="00E57044">
        <w:rPr>
          <w:b/>
          <w:bCs/>
        </w:rPr>
        <w:t>Buiten scope</w:t>
      </w:r>
      <w:r w:rsidR="008633CF">
        <w:t>)</w:t>
      </w:r>
      <w:r w:rsidR="00366877">
        <w:t>.</w:t>
      </w:r>
    </w:p>
    <w:p w14:paraId="7F8514C1" w14:textId="77777777" w:rsidR="00366877" w:rsidRDefault="00D95951" w:rsidP="00366877">
      <w:pPr>
        <w:numPr>
          <w:ilvl w:val="0"/>
          <w:numId w:val="6"/>
        </w:numPr>
      </w:pPr>
      <w:r>
        <w:t>2</w:t>
      </w:r>
      <w:r w:rsidR="00410BC6">
        <w:t xml:space="preserve"> </w:t>
      </w:r>
      <w:r w:rsidR="00076AA7">
        <w:t xml:space="preserve">melding betrof een </w:t>
      </w:r>
      <w:r w:rsidR="008633CF">
        <w:rPr>
          <w:b/>
          <w:bCs/>
        </w:rPr>
        <w:t>D</w:t>
      </w:r>
      <w:r w:rsidR="00076AA7" w:rsidRPr="00E57044">
        <w:rPr>
          <w:b/>
          <w:bCs/>
        </w:rPr>
        <w:t>ubbele</w:t>
      </w:r>
      <w:r w:rsidR="00366877" w:rsidRPr="00E57044">
        <w:rPr>
          <w:b/>
          <w:bCs/>
        </w:rPr>
        <w:t xml:space="preserve"> melding</w:t>
      </w:r>
    </w:p>
    <w:p w14:paraId="2F7A32F0" w14:textId="77777777" w:rsidR="00366877" w:rsidRDefault="00081953" w:rsidP="00C651C3">
      <w:pPr>
        <w:numPr>
          <w:ilvl w:val="0"/>
          <w:numId w:val="6"/>
        </w:numPr>
      </w:pPr>
      <w:r>
        <w:t>3</w:t>
      </w:r>
      <w:r w:rsidR="00366877">
        <w:t xml:space="preserve"> meldingen zijn veroorzaakt als gevolg van een </w:t>
      </w:r>
      <w:r w:rsidR="008633CF">
        <w:rPr>
          <w:b/>
          <w:bCs/>
        </w:rPr>
        <w:t>B</w:t>
      </w:r>
      <w:r w:rsidR="00366877" w:rsidRPr="00E57044">
        <w:rPr>
          <w:b/>
          <w:bCs/>
        </w:rPr>
        <w:t>edienfout</w:t>
      </w:r>
      <w:r w:rsidR="00366877">
        <w:t>.</w:t>
      </w:r>
    </w:p>
    <w:p w14:paraId="7E0100B8" w14:textId="77777777" w:rsidR="00A7088F" w:rsidRDefault="00A7088F" w:rsidP="00A7088F"/>
    <w:p w14:paraId="280E4036" w14:textId="77777777" w:rsidR="00717140" w:rsidRDefault="00717140" w:rsidP="00E57044">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077"/>
      </w:tblGrid>
      <w:tr w:rsidR="008633CF" w14:paraId="796FC9F2" w14:textId="77777777" w:rsidTr="008775B6">
        <w:tc>
          <w:tcPr>
            <w:tcW w:w="4077" w:type="dxa"/>
            <w:shd w:val="clear" w:color="auto" w:fill="auto"/>
          </w:tcPr>
          <w:p w14:paraId="45C229E3" w14:textId="77777777" w:rsidR="008633CF" w:rsidRPr="00A043AC" w:rsidRDefault="008633CF" w:rsidP="003C48D6">
            <w:pPr>
              <w:jc w:val="center"/>
              <w:rPr>
                <w:b/>
                <w:szCs w:val="19"/>
              </w:rPr>
            </w:pPr>
            <w:r w:rsidRPr="00A043AC">
              <w:rPr>
                <w:b/>
                <w:szCs w:val="19"/>
              </w:rPr>
              <w:t xml:space="preserve">Aantal </w:t>
            </w:r>
            <w:r>
              <w:rPr>
                <w:b/>
                <w:szCs w:val="19"/>
              </w:rPr>
              <w:t xml:space="preserve">storingen </w:t>
            </w:r>
            <w:r w:rsidRPr="00A043AC">
              <w:rPr>
                <w:b/>
                <w:szCs w:val="19"/>
              </w:rPr>
              <w:t>Maastunnel</w:t>
            </w:r>
          </w:p>
          <w:p w14:paraId="44CDD43D" w14:textId="381AC3DC" w:rsidR="008633CF" w:rsidRPr="00A043AC" w:rsidRDefault="00741850">
            <w:pPr>
              <w:jc w:val="center"/>
              <w:rPr>
                <w:szCs w:val="19"/>
              </w:rPr>
            </w:pPr>
            <w:r>
              <w:rPr>
                <w:b/>
                <w:color w:val="FF0000"/>
                <w:sz w:val="52"/>
              </w:rPr>
              <w:t>3</w:t>
            </w:r>
            <w:r w:rsidR="0047313B">
              <w:rPr>
                <w:b/>
                <w:color w:val="FF0000"/>
                <w:sz w:val="52"/>
              </w:rPr>
              <w:t>4</w:t>
            </w:r>
            <w:r w:rsidRPr="00A043AC">
              <w:rPr>
                <w:b/>
                <w:color w:val="C00000"/>
                <w:sz w:val="52"/>
                <w:szCs w:val="19"/>
              </w:rPr>
              <w:t xml:space="preserve"> </w:t>
            </w:r>
            <w:r>
              <w:rPr>
                <w:b/>
                <w:sz w:val="28"/>
                <w:szCs w:val="19"/>
              </w:rPr>
              <w:t>(</w:t>
            </w:r>
            <w:r w:rsidR="007E2B60">
              <w:rPr>
                <w:b/>
                <w:sz w:val="28"/>
                <w:szCs w:val="19"/>
              </w:rPr>
              <w:t>10</w:t>
            </w:r>
            <w:r>
              <w:rPr>
                <w:b/>
                <w:sz w:val="28"/>
                <w:szCs w:val="19"/>
              </w:rPr>
              <w:t>%</w:t>
            </w:r>
            <w:r w:rsidRPr="00042E94">
              <w:rPr>
                <w:rFonts w:cs="Calibri"/>
                <w:b/>
                <w:color w:val="C00000"/>
                <w:sz w:val="28"/>
                <w:szCs w:val="28"/>
              </w:rPr>
              <w:t>↑</w:t>
            </w:r>
            <w:r w:rsidRPr="00A043AC">
              <w:rPr>
                <w:b/>
                <w:sz w:val="28"/>
                <w:szCs w:val="19"/>
              </w:rPr>
              <w:t>)</w:t>
            </w:r>
          </w:p>
        </w:tc>
        <w:tc>
          <w:tcPr>
            <w:tcW w:w="4077" w:type="dxa"/>
          </w:tcPr>
          <w:p w14:paraId="2753FBC8" w14:textId="77777777" w:rsidR="008633CF" w:rsidRPr="00A043AC" w:rsidRDefault="008633CF" w:rsidP="008633CF">
            <w:pPr>
              <w:jc w:val="center"/>
              <w:rPr>
                <w:b/>
                <w:szCs w:val="19"/>
              </w:rPr>
            </w:pPr>
            <w:r w:rsidRPr="00A043AC">
              <w:rPr>
                <w:b/>
                <w:szCs w:val="19"/>
              </w:rPr>
              <w:t xml:space="preserve">Aantal </w:t>
            </w:r>
            <w:r>
              <w:rPr>
                <w:b/>
                <w:szCs w:val="19"/>
              </w:rPr>
              <w:t xml:space="preserve">onterechte meldingen </w:t>
            </w:r>
            <w:r w:rsidRPr="00A043AC">
              <w:rPr>
                <w:b/>
                <w:szCs w:val="19"/>
              </w:rPr>
              <w:t>Maastunnel</w:t>
            </w:r>
          </w:p>
          <w:p w14:paraId="5BEEF668" w14:textId="62E42DD0" w:rsidR="008633CF" w:rsidRPr="00A043AC" w:rsidRDefault="0047313B" w:rsidP="00741850">
            <w:pPr>
              <w:jc w:val="center"/>
              <w:rPr>
                <w:b/>
                <w:szCs w:val="19"/>
              </w:rPr>
            </w:pPr>
            <w:r>
              <w:rPr>
                <w:b/>
                <w:color w:val="00B050"/>
                <w:sz w:val="52"/>
              </w:rPr>
              <w:t>9</w:t>
            </w:r>
            <w:r w:rsidRPr="00884678">
              <w:rPr>
                <w:b/>
                <w:color w:val="C00000"/>
                <w:sz w:val="52"/>
              </w:rPr>
              <w:t xml:space="preserve"> </w:t>
            </w:r>
            <w:r w:rsidR="000D2968" w:rsidRPr="00042E94">
              <w:rPr>
                <w:b/>
                <w:sz w:val="28"/>
              </w:rPr>
              <w:t>(</w:t>
            </w:r>
            <w:r w:rsidR="007E2B60">
              <w:rPr>
                <w:b/>
                <w:sz w:val="28"/>
              </w:rPr>
              <w:t>44</w:t>
            </w:r>
            <w:r w:rsidR="000D2968">
              <w:rPr>
                <w:b/>
                <w:sz w:val="28"/>
              </w:rPr>
              <w:t>%</w:t>
            </w:r>
            <w:r w:rsidR="000D2968" w:rsidRPr="001B2597">
              <w:rPr>
                <w:rFonts w:cs="Calibri"/>
                <w:b/>
                <w:color w:val="00B050"/>
                <w:sz w:val="28"/>
                <w:szCs w:val="28"/>
              </w:rPr>
              <w:t>↓</w:t>
            </w:r>
            <w:r w:rsidR="000D2968" w:rsidRPr="00042E94">
              <w:rPr>
                <w:b/>
                <w:sz w:val="28"/>
              </w:rPr>
              <w:t>)</w:t>
            </w:r>
          </w:p>
        </w:tc>
      </w:tr>
    </w:tbl>
    <w:p w14:paraId="50A344C5" w14:textId="77777777" w:rsidR="00717140" w:rsidRDefault="00717140" w:rsidP="00E57044">
      <w:pPr>
        <w:pStyle w:val="Heading2"/>
        <w:numPr>
          <w:ilvl w:val="0"/>
          <w:numId w:val="0"/>
        </w:numPr>
      </w:pPr>
      <w:bookmarkStart w:id="21" w:name="_Toc524089354"/>
    </w:p>
    <w:p w14:paraId="5A74FDA4" w14:textId="77777777" w:rsidR="00C651C3" w:rsidRDefault="00C651C3" w:rsidP="00CE3DC1">
      <w:pPr>
        <w:pStyle w:val="Heading2"/>
      </w:pPr>
      <w:bookmarkStart w:id="22" w:name="_Toc41549755"/>
      <w:r>
        <w:t>Incidenten</w:t>
      </w:r>
      <w:bookmarkEnd w:id="21"/>
      <w:bookmarkEnd w:id="22"/>
    </w:p>
    <w:p w14:paraId="55335751" w14:textId="77777777" w:rsidR="00C651C3" w:rsidRDefault="00C651C3" w:rsidP="00C651C3"/>
    <w:p w14:paraId="2DA996FE" w14:textId="77777777" w:rsidR="000C3DCE" w:rsidRDefault="00A32B5D" w:rsidP="00C651C3">
      <w:r>
        <w:t xml:space="preserve">Er zijn in </w:t>
      </w:r>
      <w:r w:rsidR="008633CF">
        <w:t xml:space="preserve">dit kwartaal </w:t>
      </w:r>
      <w:r w:rsidR="00B35D20">
        <w:t>geen</w:t>
      </w:r>
      <w:r w:rsidR="000C3DCE" w:rsidRPr="000C3DCE">
        <w:t xml:space="preserve"> incidenten geweest.</w:t>
      </w:r>
    </w:p>
    <w:p w14:paraId="5E125C92" w14:textId="77777777" w:rsidR="00717140" w:rsidRDefault="00717140" w:rsidP="00C651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tblGrid>
      <w:tr w:rsidR="00C651C3" w14:paraId="3DDEACF1" w14:textId="77777777" w:rsidTr="00A043AC">
        <w:tc>
          <w:tcPr>
            <w:tcW w:w="3812" w:type="dxa"/>
            <w:shd w:val="clear" w:color="auto" w:fill="auto"/>
          </w:tcPr>
          <w:p w14:paraId="01764621" w14:textId="77777777" w:rsidR="00C651C3" w:rsidRPr="00A043AC" w:rsidRDefault="00C651C3" w:rsidP="00A043AC">
            <w:pPr>
              <w:rPr>
                <w:b/>
                <w:szCs w:val="19"/>
              </w:rPr>
            </w:pPr>
            <w:r w:rsidRPr="00A043AC">
              <w:rPr>
                <w:b/>
                <w:szCs w:val="19"/>
              </w:rPr>
              <w:t>Aantal Incidenten</w:t>
            </w:r>
          </w:p>
          <w:p w14:paraId="316D017C" w14:textId="77777777" w:rsidR="00C651C3" w:rsidRPr="00366877" w:rsidRDefault="00B35D20" w:rsidP="00366877">
            <w:pPr>
              <w:rPr>
                <w:szCs w:val="19"/>
              </w:rPr>
            </w:pPr>
            <w:r w:rsidRPr="00E57044">
              <w:rPr>
                <w:b/>
                <w:color w:val="00B050"/>
                <w:sz w:val="52"/>
                <w:szCs w:val="19"/>
              </w:rPr>
              <w:t>0</w:t>
            </w:r>
            <w:r w:rsidR="00C651C3" w:rsidRPr="00E57044">
              <w:rPr>
                <w:b/>
                <w:color w:val="00B050"/>
                <w:sz w:val="52"/>
                <w:szCs w:val="19"/>
              </w:rPr>
              <w:t xml:space="preserve"> </w:t>
            </w:r>
          </w:p>
        </w:tc>
      </w:tr>
    </w:tbl>
    <w:p w14:paraId="229D760D" w14:textId="77777777" w:rsidR="00966AED" w:rsidRDefault="00966AED" w:rsidP="00966AED">
      <w:bookmarkStart w:id="23" w:name="_Toc476221499"/>
      <w:bookmarkStart w:id="24" w:name="_Toc523915537"/>
      <w:bookmarkStart w:id="25" w:name="_Toc524089372"/>
      <w:bookmarkStart w:id="26" w:name="_Toc476221501"/>
    </w:p>
    <w:p w14:paraId="0DC6A073" w14:textId="77777777" w:rsidR="004C3084" w:rsidRPr="00647D22" w:rsidRDefault="00431EAD" w:rsidP="00966AED">
      <w:pPr>
        <w:pStyle w:val="Heading1"/>
      </w:pPr>
      <w:bookmarkStart w:id="27" w:name="_Toc41549756"/>
      <w:r>
        <w:lastRenderedPageBreak/>
        <w:t>S</w:t>
      </w:r>
      <w:r w:rsidR="004C3084" w:rsidRPr="00647D22">
        <w:t>SI</w:t>
      </w:r>
      <w:r w:rsidR="00717140">
        <w:t>-</w:t>
      </w:r>
      <w:r w:rsidR="00EA0C77">
        <w:t>storingen</w:t>
      </w:r>
      <w:r w:rsidR="004C3084" w:rsidRPr="00647D22">
        <w:t xml:space="preserve"> </w:t>
      </w:r>
      <w:bookmarkEnd w:id="23"/>
      <w:bookmarkEnd w:id="24"/>
      <w:bookmarkEnd w:id="25"/>
      <w:r w:rsidR="004C3084">
        <w:t>Maastunnel</w:t>
      </w:r>
      <w:bookmarkEnd w:id="27"/>
    </w:p>
    <w:p w14:paraId="18061972" w14:textId="77777777" w:rsidR="00717140" w:rsidRDefault="00717140" w:rsidP="004C3084">
      <w:r>
        <w:t>O</w:t>
      </w:r>
      <w:r w:rsidR="00EA0C77" w:rsidRPr="00EA0C77">
        <w:t xml:space="preserve">nderstaand grafiek geeft inzage in </w:t>
      </w:r>
      <w:r>
        <w:t xml:space="preserve">het </w:t>
      </w:r>
      <w:r w:rsidR="00EA0C77" w:rsidRPr="00EA0C77">
        <w:t xml:space="preserve">aantal </w:t>
      </w:r>
      <w:r w:rsidR="00D3770F">
        <w:t>meldingen</w:t>
      </w:r>
      <w:r w:rsidR="00EA0C77" w:rsidRPr="00EA0C77">
        <w:t xml:space="preserve"> per maand</w:t>
      </w:r>
      <w:r>
        <w:t xml:space="preserve"> </w:t>
      </w:r>
      <w:r w:rsidR="00EA0C77" w:rsidRPr="00EA0C77">
        <w:t xml:space="preserve">over alle </w:t>
      </w:r>
      <w:r>
        <w:t>Installaties/onderdelen</w:t>
      </w:r>
      <w:r w:rsidR="00EA0C77" w:rsidRPr="00EA0C77">
        <w:t xml:space="preserve"> welke tot de scope van Combinatie Aanpak </w:t>
      </w:r>
      <w:r w:rsidR="000809CF" w:rsidRPr="00EA0C77">
        <w:t>Maastunnel</w:t>
      </w:r>
      <w:r>
        <w:t xml:space="preserve"> behoren</w:t>
      </w:r>
      <w:r w:rsidR="000809CF" w:rsidRPr="00EA0C77">
        <w:t xml:space="preserve">. </w:t>
      </w:r>
    </w:p>
    <w:p w14:paraId="3D0AF0B3" w14:textId="77777777" w:rsidR="004A5CC9" w:rsidRDefault="004A5CC9" w:rsidP="004C3084">
      <w:r>
        <w:t>Duidelijk</w:t>
      </w:r>
      <w:r w:rsidR="00AE0BF7">
        <w:t xml:space="preserve"> is te zien dat het aantal storingen </w:t>
      </w:r>
      <w:r w:rsidR="00854E15">
        <w:t>in dit kwartaal</w:t>
      </w:r>
      <w:r w:rsidRPr="004A5CC9">
        <w:t xml:space="preserve"> </w:t>
      </w:r>
      <w:r w:rsidR="000D2968">
        <w:t>af</w:t>
      </w:r>
      <w:r>
        <w:t>ne</w:t>
      </w:r>
      <w:r w:rsidR="00A92B1B">
        <w:t>e</w:t>
      </w:r>
      <w:r>
        <w:t>m</w:t>
      </w:r>
      <w:r w:rsidR="00A92B1B">
        <w:t>t</w:t>
      </w:r>
      <w:r w:rsidR="00AE0BF7">
        <w:t xml:space="preserve">. </w:t>
      </w:r>
    </w:p>
    <w:p w14:paraId="67C0C509" w14:textId="1FC86D5E" w:rsidR="00EA0C77" w:rsidRDefault="004A5CC9" w:rsidP="004C3084">
      <w:r>
        <w:t xml:space="preserve">Het aantal </w:t>
      </w:r>
      <w:r w:rsidR="00566DFD">
        <w:t>“</w:t>
      </w:r>
      <w:r w:rsidR="00AE0BF7">
        <w:t>bedienfout</w:t>
      </w:r>
      <w:r>
        <w:t>en</w:t>
      </w:r>
      <w:r w:rsidR="00566DFD">
        <w:t>”</w:t>
      </w:r>
      <w:r w:rsidR="00966AED">
        <w:t xml:space="preserve"> </w:t>
      </w:r>
      <w:r w:rsidR="00966AED" w:rsidRPr="00966AED">
        <w:rPr>
          <w:u w:val="single"/>
        </w:rPr>
        <w:t>“Dubbele meldingen” en “Buiten scope”</w:t>
      </w:r>
      <w:r w:rsidR="00966AED">
        <w:t xml:space="preserve"> </w:t>
      </w:r>
      <w:r w:rsidR="00AE0BF7">
        <w:t>is dit kwartaal</w:t>
      </w:r>
      <w:r w:rsidR="00854E15">
        <w:t xml:space="preserve"> ook</w:t>
      </w:r>
      <w:r w:rsidR="000D2968">
        <w:t xml:space="preserve"> lager </w:t>
      </w:r>
      <w:r w:rsidR="000D2968" w:rsidRPr="00BD139E">
        <w:t xml:space="preserve">als </w:t>
      </w:r>
      <w:r w:rsidR="00BD139E" w:rsidRPr="00BD139E">
        <w:t>het</w:t>
      </w:r>
      <w:r w:rsidR="000D2968">
        <w:t xml:space="preserve"> afgelopen kwartaal</w:t>
      </w:r>
      <w:r w:rsidR="00854E15">
        <w:t>.</w:t>
      </w:r>
    </w:p>
    <w:p w14:paraId="537C53F2" w14:textId="77777777" w:rsidR="00EA0C77" w:rsidRDefault="000D2968" w:rsidP="004C3084">
      <w:del w:id="28" w:author="Gorkom, R. (Remko) van" w:date="2020-05-20T13:24:00Z">
        <w:r w:rsidDel="0047313B">
          <w:rPr>
            <w:noProof/>
          </w:rPr>
          <w:drawing>
            <wp:inline distT="0" distB="0" distL="0" distR="0" wp14:anchorId="434019E5" wp14:editId="7CE45CA1">
              <wp:extent cx="5133974" cy="4271964"/>
              <wp:effectExtent l="0" t="0" r="1016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id="29" w:author="Gorkom, R. (Remko) van" w:date="2020-05-20T13:24:00Z">
        <w:r w:rsidR="0047313B">
          <w:rPr>
            <w:noProof/>
          </w:rPr>
          <w:drawing>
            <wp:inline distT="0" distB="0" distL="0" distR="0" wp14:anchorId="40A6583C" wp14:editId="4893DBC6">
              <wp:extent cx="5133974" cy="4271964"/>
              <wp:effectExtent l="0" t="0" r="1016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63AD5B74" w14:textId="77777777" w:rsidR="00EA0C77" w:rsidRDefault="00EA0C77" w:rsidP="004C3084"/>
    <w:p w14:paraId="0C9A6A9A" w14:textId="77777777" w:rsidR="00EA0C77" w:rsidRDefault="00EA0C77" w:rsidP="004C3084"/>
    <w:p w14:paraId="1AF85A48" w14:textId="77777777" w:rsidR="00F424F1" w:rsidRDefault="00F424F1" w:rsidP="004C3084"/>
    <w:p w14:paraId="44AC48CF" w14:textId="77777777" w:rsidR="00F424F1" w:rsidRDefault="00F424F1" w:rsidP="004C3084"/>
    <w:p w14:paraId="20720012" w14:textId="77777777" w:rsidR="00F424F1" w:rsidRDefault="00F424F1" w:rsidP="004C3084"/>
    <w:p w14:paraId="50798855" w14:textId="77777777" w:rsidR="00F424F1" w:rsidRDefault="00F424F1" w:rsidP="004C3084"/>
    <w:p w14:paraId="616FFDE4" w14:textId="77777777" w:rsidR="00F424F1" w:rsidRDefault="00F424F1" w:rsidP="004C3084"/>
    <w:p w14:paraId="206C0BF1" w14:textId="77777777" w:rsidR="00F424F1" w:rsidRDefault="00F424F1" w:rsidP="004C3084"/>
    <w:p w14:paraId="6C12D68B" w14:textId="77777777" w:rsidR="00F424F1" w:rsidRDefault="00F424F1" w:rsidP="004C3084"/>
    <w:p w14:paraId="29BD82F7" w14:textId="77777777" w:rsidR="00F424F1" w:rsidRDefault="00F424F1" w:rsidP="004C3084"/>
    <w:p w14:paraId="665609EE" w14:textId="77777777" w:rsidR="00F424F1" w:rsidRDefault="00F424F1" w:rsidP="004C3084"/>
    <w:p w14:paraId="0DC7E540" w14:textId="77777777" w:rsidR="00F424F1" w:rsidRDefault="00F424F1" w:rsidP="004C3084"/>
    <w:p w14:paraId="48B29068" w14:textId="77777777" w:rsidR="00F424F1" w:rsidRDefault="00F424F1" w:rsidP="004C3084"/>
    <w:p w14:paraId="055ABC8D" w14:textId="77777777" w:rsidR="00F424F1" w:rsidRDefault="00F424F1" w:rsidP="004C3084"/>
    <w:p w14:paraId="05002DBD" w14:textId="77777777" w:rsidR="00F424F1" w:rsidRDefault="00F424F1" w:rsidP="004C3084"/>
    <w:p w14:paraId="72E76E32" w14:textId="77777777" w:rsidR="00F424F1" w:rsidRDefault="00F424F1" w:rsidP="004C3084"/>
    <w:p w14:paraId="337B5965" w14:textId="77777777" w:rsidR="00F424F1" w:rsidRDefault="00F424F1" w:rsidP="004C3084"/>
    <w:p w14:paraId="465FAB41" w14:textId="77777777" w:rsidR="00BD139E" w:rsidRDefault="00BD139E">
      <w:pPr>
        <w:spacing w:line="240" w:lineRule="auto"/>
      </w:pPr>
      <w:r>
        <w:br w:type="page"/>
      </w:r>
    </w:p>
    <w:p w14:paraId="1E213A74" w14:textId="5FC291C9" w:rsidR="004C3084" w:rsidRDefault="004C3084" w:rsidP="004C3084">
      <w:r w:rsidRPr="00647D22">
        <w:t xml:space="preserve">Onderstaande tabel geeft inzage in de verdeling </w:t>
      </w:r>
      <w:r w:rsidR="00E95A78">
        <w:t xml:space="preserve">(top down) </w:t>
      </w:r>
      <w:r w:rsidRPr="00647D22">
        <w:t xml:space="preserve">van </w:t>
      </w:r>
      <w:r w:rsidR="00795BC1">
        <w:t>het aantal</w:t>
      </w:r>
      <w:r w:rsidRPr="00647D22">
        <w:t xml:space="preserve"> </w:t>
      </w:r>
      <w:r w:rsidR="00B411F3">
        <w:t>meldingen</w:t>
      </w:r>
      <w:r w:rsidRPr="00647D22">
        <w:t xml:space="preserve"> per deelsysteem. </w:t>
      </w:r>
    </w:p>
    <w:p w14:paraId="7BCC47E8" w14:textId="77777777" w:rsidR="004A5CC9" w:rsidRDefault="004A5CC9" w:rsidP="004C3084"/>
    <w:tbl>
      <w:tblPr>
        <w:tblW w:w="9204" w:type="dxa"/>
        <w:tblCellMar>
          <w:left w:w="70" w:type="dxa"/>
          <w:right w:w="70" w:type="dxa"/>
        </w:tblCellMar>
        <w:tblLook w:val="04A0" w:firstRow="1" w:lastRow="0" w:firstColumn="1" w:lastColumn="0" w:noHBand="0" w:noVBand="1"/>
      </w:tblPr>
      <w:tblGrid>
        <w:gridCol w:w="4641"/>
        <w:gridCol w:w="1411"/>
        <w:gridCol w:w="1934"/>
        <w:gridCol w:w="1218"/>
      </w:tblGrid>
      <w:tr w:rsidR="009C01E6" w:rsidRPr="009C01E6" w14:paraId="594F9F28" w14:textId="77777777" w:rsidTr="00BC1EE4">
        <w:trPr>
          <w:trHeight w:val="262"/>
        </w:trPr>
        <w:tc>
          <w:tcPr>
            <w:tcW w:w="4641" w:type="dxa"/>
            <w:tcBorders>
              <w:top w:val="single" w:sz="8" w:space="0" w:color="808080"/>
              <w:left w:val="nil"/>
              <w:bottom w:val="nil"/>
              <w:right w:val="nil"/>
            </w:tcBorders>
            <w:shd w:val="clear" w:color="808080" w:fill="808080"/>
            <w:noWrap/>
            <w:vAlign w:val="bottom"/>
            <w:hideMark/>
          </w:tcPr>
          <w:p w14:paraId="66EF9254" w14:textId="77777777" w:rsidR="009C01E6" w:rsidRPr="009C01E6" w:rsidRDefault="009C01E6" w:rsidP="009C01E6">
            <w:pPr>
              <w:spacing w:line="240" w:lineRule="auto"/>
              <w:rPr>
                <w:rFonts w:cs="Arial"/>
                <w:b/>
                <w:bCs/>
                <w:color w:val="FFFFFF"/>
                <w:szCs w:val="19"/>
              </w:rPr>
            </w:pPr>
            <w:r w:rsidRPr="009C01E6">
              <w:rPr>
                <w:rFonts w:cs="Arial"/>
                <w:b/>
                <w:bCs/>
                <w:color w:val="FFFFFF"/>
                <w:szCs w:val="19"/>
              </w:rPr>
              <w:t>Omschrijving DI</w:t>
            </w:r>
          </w:p>
        </w:tc>
        <w:tc>
          <w:tcPr>
            <w:tcW w:w="1411" w:type="dxa"/>
            <w:tcBorders>
              <w:top w:val="single" w:sz="8" w:space="0" w:color="808080"/>
              <w:left w:val="nil"/>
              <w:bottom w:val="nil"/>
              <w:right w:val="nil"/>
            </w:tcBorders>
            <w:shd w:val="clear" w:color="808080" w:fill="808080"/>
            <w:noWrap/>
            <w:vAlign w:val="bottom"/>
            <w:hideMark/>
          </w:tcPr>
          <w:p w14:paraId="0FCD94E2" w14:textId="77777777" w:rsidR="009C01E6" w:rsidRPr="009C01E6" w:rsidRDefault="009C01E6" w:rsidP="009C01E6">
            <w:pPr>
              <w:spacing w:line="240" w:lineRule="auto"/>
              <w:rPr>
                <w:rFonts w:cs="Arial"/>
                <w:b/>
                <w:bCs/>
                <w:color w:val="FFFFFF"/>
                <w:szCs w:val="19"/>
              </w:rPr>
            </w:pPr>
            <w:r>
              <w:rPr>
                <w:rFonts w:cs="Arial"/>
                <w:b/>
                <w:bCs/>
                <w:color w:val="FFFFFF"/>
                <w:szCs w:val="19"/>
              </w:rPr>
              <w:t>SBS</w:t>
            </w:r>
          </w:p>
        </w:tc>
        <w:tc>
          <w:tcPr>
            <w:tcW w:w="1934" w:type="dxa"/>
            <w:tcBorders>
              <w:top w:val="single" w:sz="8" w:space="0" w:color="808080"/>
              <w:left w:val="nil"/>
              <w:bottom w:val="nil"/>
              <w:right w:val="nil"/>
            </w:tcBorders>
            <w:shd w:val="clear" w:color="808080" w:fill="808080"/>
            <w:noWrap/>
            <w:vAlign w:val="bottom"/>
            <w:hideMark/>
          </w:tcPr>
          <w:p w14:paraId="5CD558F3" w14:textId="77777777" w:rsidR="009C01E6" w:rsidRPr="009C01E6" w:rsidRDefault="009C01E6" w:rsidP="009C01E6">
            <w:pPr>
              <w:spacing w:line="240" w:lineRule="auto"/>
              <w:rPr>
                <w:rFonts w:cs="Arial"/>
                <w:b/>
                <w:bCs/>
                <w:color w:val="FFFFFF"/>
                <w:szCs w:val="19"/>
              </w:rPr>
            </w:pPr>
            <w:r>
              <w:rPr>
                <w:rFonts w:cs="Arial"/>
                <w:b/>
                <w:bCs/>
                <w:color w:val="FFFFFF"/>
                <w:szCs w:val="19"/>
              </w:rPr>
              <w:t>Aantal werkorders</w:t>
            </w:r>
          </w:p>
        </w:tc>
        <w:tc>
          <w:tcPr>
            <w:tcW w:w="1218" w:type="dxa"/>
            <w:tcBorders>
              <w:top w:val="single" w:sz="8" w:space="0" w:color="808080"/>
              <w:left w:val="nil"/>
              <w:bottom w:val="nil"/>
              <w:right w:val="nil"/>
            </w:tcBorders>
            <w:shd w:val="clear" w:color="808080" w:fill="808080"/>
            <w:noWrap/>
            <w:vAlign w:val="bottom"/>
            <w:hideMark/>
          </w:tcPr>
          <w:p w14:paraId="7FC23A9D" w14:textId="77777777" w:rsidR="009C01E6" w:rsidRPr="009C01E6" w:rsidRDefault="009C01E6" w:rsidP="009C01E6">
            <w:pPr>
              <w:spacing w:line="240" w:lineRule="auto"/>
              <w:rPr>
                <w:rFonts w:cs="Arial"/>
                <w:b/>
                <w:bCs/>
                <w:color w:val="FFFFFF"/>
                <w:szCs w:val="19"/>
              </w:rPr>
            </w:pPr>
            <w:r w:rsidRPr="009C01E6">
              <w:rPr>
                <w:rFonts w:cs="Arial"/>
                <w:b/>
                <w:bCs/>
                <w:color w:val="FFFFFF"/>
                <w:szCs w:val="19"/>
              </w:rPr>
              <w:t>% van totaal</w:t>
            </w:r>
          </w:p>
        </w:tc>
      </w:tr>
      <w:tr w:rsidR="000D2968" w:rsidRPr="009C01E6" w14:paraId="09DBF2D4" w14:textId="77777777" w:rsidTr="00BC1EE4">
        <w:trPr>
          <w:trHeight w:val="262"/>
        </w:trPr>
        <w:tc>
          <w:tcPr>
            <w:tcW w:w="4641" w:type="dxa"/>
            <w:tcBorders>
              <w:top w:val="nil"/>
              <w:left w:val="nil"/>
              <w:bottom w:val="nil"/>
              <w:right w:val="nil"/>
            </w:tcBorders>
            <w:shd w:val="clear" w:color="auto" w:fill="auto"/>
            <w:noWrap/>
            <w:vAlign w:val="bottom"/>
            <w:hideMark/>
          </w:tcPr>
          <w:p w14:paraId="5E99A0C3" w14:textId="77777777" w:rsidR="000D2968" w:rsidRPr="009C01E6" w:rsidRDefault="000D2968" w:rsidP="000D2968">
            <w:pPr>
              <w:spacing w:line="240" w:lineRule="auto"/>
              <w:rPr>
                <w:rFonts w:cs="Arial"/>
                <w:color w:val="000000"/>
                <w:szCs w:val="19"/>
              </w:rPr>
            </w:pPr>
            <w:r>
              <w:rPr>
                <w:rFonts w:cs="Arial"/>
                <w:color w:val="000000"/>
                <w:szCs w:val="19"/>
              </w:rPr>
              <w:t>CCTV-video installatie Autotunnel/Fietstunnel</w:t>
            </w:r>
          </w:p>
        </w:tc>
        <w:tc>
          <w:tcPr>
            <w:tcW w:w="1411" w:type="dxa"/>
            <w:tcBorders>
              <w:top w:val="nil"/>
              <w:left w:val="nil"/>
              <w:bottom w:val="nil"/>
              <w:right w:val="nil"/>
            </w:tcBorders>
            <w:shd w:val="clear" w:color="auto" w:fill="auto"/>
            <w:noWrap/>
            <w:vAlign w:val="bottom"/>
            <w:hideMark/>
          </w:tcPr>
          <w:p w14:paraId="46B953DF" w14:textId="77777777" w:rsidR="000D2968" w:rsidRPr="009C01E6" w:rsidRDefault="000D2968" w:rsidP="000D2968">
            <w:pPr>
              <w:spacing w:line="240" w:lineRule="auto"/>
              <w:rPr>
                <w:rFonts w:cs="Arial"/>
                <w:color w:val="000000"/>
                <w:szCs w:val="19"/>
              </w:rPr>
            </w:pPr>
            <w:r>
              <w:rPr>
                <w:rFonts w:cs="Arial"/>
                <w:color w:val="000000"/>
                <w:szCs w:val="19"/>
              </w:rPr>
              <w:t>3.1.60.61</w:t>
            </w:r>
          </w:p>
        </w:tc>
        <w:tc>
          <w:tcPr>
            <w:tcW w:w="1934" w:type="dxa"/>
            <w:tcBorders>
              <w:top w:val="nil"/>
              <w:left w:val="nil"/>
              <w:bottom w:val="nil"/>
              <w:right w:val="nil"/>
            </w:tcBorders>
            <w:shd w:val="clear" w:color="auto" w:fill="auto"/>
            <w:noWrap/>
            <w:vAlign w:val="bottom"/>
            <w:hideMark/>
          </w:tcPr>
          <w:p w14:paraId="4ED37597" w14:textId="77777777" w:rsidR="000D2968" w:rsidRPr="009C01E6" w:rsidRDefault="000D2968" w:rsidP="000D2968">
            <w:pPr>
              <w:spacing w:line="240" w:lineRule="auto"/>
              <w:jc w:val="right"/>
              <w:rPr>
                <w:rFonts w:cs="Arial"/>
                <w:color w:val="000000"/>
                <w:szCs w:val="19"/>
              </w:rPr>
            </w:pPr>
            <w:r>
              <w:rPr>
                <w:rFonts w:cs="Arial"/>
                <w:color w:val="000000"/>
                <w:szCs w:val="19"/>
              </w:rPr>
              <w:t>5</w:t>
            </w:r>
          </w:p>
        </w:tc>
        <w:tc>
          <w:tcPr>
            <w:tcW w:w="1218" w:type="dxa"/>
            <w:tcBorders>
              <w:top w:val="nil"/>
              <w:left w:val="nil"/>
              <w:bottom w:val="nil"/>
              <w:right w:val="nil"/>
            </w:tcBorders>
            <w:shd w:val="clear" w:color="auto" w:fill="auto"/>
            <w:noWrap/>
            <w:vAlign w:val="bottom"/>
            <w:hideMark/>
          </w:tcPr>
          <w:p w14:paraId="21530B0F" w14:textId="77777777" w:rsidR="000D2968" w:rsidRPr="009C01E6" w:rsidRDefault="000D2968" w:rsidP="000D2968">
            <w:pPr>
              <w:spacing w:line="240" w:lineRule="auto"/>
              <w:jc w:val="right"/>
              <w:rPr>
                <w:rFonts w:cs="Arial"/>
                <w:color w:val="000000"/>
                <w:szCs w:val="19"/>
              </w:rPr>
            </w:pPr>
            <w:r>
              <w:rPr>
                <w:rFonts w:cs="Arial"/>
                <w:color w:val="000000"/>
                <w:szCs w:val="19"/>
              </w:rPr>
              <w:t>11,63%</w:t>
            </w:r>
          </w:p>
        </w:tc>
      </w:tr>
      <w:tr w:rsidR="000D2968" w:rsidRPr="009C01E6" w14:paraId="04861C4C" w14:textId="77777777" w:rsidTr="00BC1EE4">
        <w:trPr>
          <w:trHeight w:val="262"/>
        </w:trPr>
        <w:tc>
          <w:tcPr>
            <w:tcW w:w="4641" w:type="dxa"/>
            <w:tcBorders>
              <w:top w:val="nil"/>
              <w:left w:val="nil"/>
              <w:bottom w:val="nil"/>
              <w:right w:val="nil"/>
            </w:tcBorders>
            <w:shd w:val="clear" w:color="auto" w:fill="auto"/>
            <w:noWrap/>
            <w:vAlign w:val="bottom"/>
            <w:hideMark/>
          </w:tcPr>
          <w:p w14:paraId="55FF6137" w14:textId="77777777" w:rsidR="000D2968" w:rsidRPr="009C01E6" w:rsidRDefault="000D2968" w:rsidP="000D2968">
            <w:pPr>
              <w:spacing w:line="240" w:lineRule="auto"/>
              <w:rPr>
                <w:rFonts w:cs="Arial"/>
                <w:color w:val="000000"/>
                <w:szCs w:val="19"/>
              </w:rPr>
            </w:pPr>
            <w:r>
              <w:rPr>
                <w:rFonts w:cs="Arial"/>
                <w:color w:val="000000"/>
                <w:szCs w:val="19"/>
              </w:rPr>
              <w:t>Verkeersdetectie Autotunnel</w:t>
            </w:r>
          </w:p>
        </w:tc>
        <w:tc>
          <w:tcPr>
            <w:tcW w:w="1411" w:type="dxa"/>
            <w:tcBorders>
              <w:top w:val="nil"/>
              <w:left w:val="nil"/>
              <w:bottom w:val="nil"/>
              <w:right w:val="nil"/>
            </w:tcBorders>
            <w:shd w:val="clear" w:color="auto" w:fill="auto"/>
            <w:noWrap/>
            <w:vAlign w:val="bottom"/>
            <w:hideMark/>
          </w:tcPr>
          <w:p w14:paraId="41416FA5" w14:textId="77777777" w:rsidR="000D2968" w:rsidRPr="009C01E6" w:rsidRDefault="000D2968" w:rsidP="000D2968">
            <w:pPr>
              <w:spacing w:line="240" w:lineRule="auto"/>
              <w:rPr>
                <w:rFonts w:cs="Arial"/>
                <w:color w:val="000000"/>
                <w:szCs w:val="19"/>
              </w:rPr>
            </w:pPr>
            <w:r>
              <w:rPr>
                <w:rFonts w:cs="Arial"/>
                <w:color w:val="000000"/>
                <w:szCs w:val="19"/>
              </w:rPr>
              <w:t>3.1.40.42</w:t>
            </w:r>
          </w:p>
        </w:tc>
        <w:tc>
          <w:tcPr>
            <w:tcW w:w="1934" w:type="dxa"/>
            <w:tcBorders>
              <w:top w:val="nil"/>
              <w:left w:val="nil"/>
              <w:bottom w:val="nil"/>
              <w:right w:val="nil"/>
            </w:tcBorders>
            <w:shd w:val="clear" w:color="auto" w:fill="auto"/>
            <w:noWrap/>
            <w:vAlign w:val="bottom"/>
            <w:hideMark/>
          </w:tcPr>
          <w:p w14:paraId="0664DFAB" w14:textId="77777777" w:rsidR="000D2968" w:rsidRPr="009C01E6" w:rsidRDefault="000D2968" w:rsidP="000D2968">
            <w:pPr>
              <w:spacing w:line="240" w:lineRule="auto"/>
              <w:jc w:val="right"/>
              <w:rPr>
                <w:rFonts w:cs="Arial"/>
                <w:color w:val="000000"/>
                <w:szCs w:val="19"/>
              </w:rPr>
            </w:pPr>
            <w:r>
              <w:rPr>
                <w:rFonts w:cs="Arial"/>
                <w:color w:val="000000"/>
                <w:szCs w:val="19"/>
              </w:rPr>
              <w:t>5</w:t>
            </w:r>
          </w:p>
        </w:tc>
        <w:tc>
          <w:tcPr>
            <w:tcW w:w="1218" w:type="dxa"/>
            <w:tcBorders>
              <w:top w:val="nil"/>
              <w:left w:val="nil"/>
              <w:bottom w:val="nil"/>
              <w:right w:val="nil"/>
            </w:tcBorders>
            <w:shd w:val="clear" w:color="auto" w:fill="auto"/>
            <w:noWrap/>
            <w:vAlign w:val="bottom"/>
            <w:hideMark/>
          </w:tcPr>
          <w:p w14:paraId="66E5449D" w14:textId="77777777" w:rsidR="000D2968" w:rsidRPr="009C01E6" w:rsidRDefault="000D2968" w:rsidP="000D2968">
            <w:pPr>
              <w:spacing w:line="240" w:lineRule="auto"/>
              <w:jc w:val="right"/>
              <w:rPr>
                <w:rFonts w:cs="Arial"/>
                <w:color w:val="000000"/>
                <w:szCs w:val="19"/>
              </w:rPr>
            </w:pPr>
            <w:r>
              <w:rPr>
                <w:rFonts w:cs="Arial"/>
                <w:color w:val="000000"/>
                <w:szCs w:val="19"/>
              </w:rPr>
              <w:t>11,63%</w:t>
            </w:r>
          </w:p>
        </w:tc>
      </w:tr>
      <w:tr w:rsidR="000D2968" w:rsidRPr="009C01E6" w14:paraId="14A087FE" w14:textId="77777777" w:rsidTr="00BC1EE4">
        <w:trPr>
          <w:trHeight w:val="262"/>
        </w:trPr>
        <w:tc>
          <w:tcPr>
            <w:tcW w:w="4641" w:type="dxa"/>
            <w:tcBorders>
              <w:top w:val="nil"/>
              <w:left w:val="nil"/>
              <w:bottom w:val="nil"/>
              <w:right w:val="nil"/>
            </w:tcBorders>
            <w:shd w:val="clear" w:color="auto" w:fill="auto"/>
            <w:noWrap/>
            <w:vAlign w:val="bottom"/>
            <w:hideMark/>
          </w:tcPr>
          <w:p w14:paraId="27F83A3F" w14:textId="77777777" w:rsidR="000D2968" w:rsidRPr="009C01E6" w:rsidRDefault="000D2968" w:rsidP="000D2968">
            <w:pPr>
              <w:spacing w:line="240" w:lineRule="auto"/>
              <w:rPr>
                <w:rFonts w:cs="Arial"/>
                <w:color w:val="000000"/>
                <w:szCs w:val="19"/>
              </w:rPr>
            </w:pPr>
            <w:r>
              <w:rPr>
                <w:rFonts w:cs="Arial"/>
                <w:color w:val="000000"/>
                <w:szCs w:val="19"/>
              </w:rPr>
              <w:t>HVAC installatie Autotunnel</w:t>
            </w:r>
          </w:p>
        </w:tc>
        <w:tc>
          <w:tcPr>
            <w:tcW w:w="1411" w:type="dxa"/>
            <w:tcBorders>
              <w:top w:val="nil"/>
              <w:left w:val="nil"/>
              <w:bottom w:val="nil"/>
              <w:right w:val="nil"/>
            </w:tcBorders>
            <w:shd w:val="clear" w:color="auto" w:fill="auto"/>
            <w:noWrap/>
            <w:vAlign w:val="bottom"/>
            <w:hideMark/>
          </w:tcPr>
          <w:p w14:paraId="78DF43EC" w14:textId="77777777" w:rsidR="000D2968" w:rsidRPr="009C01E6" w:rsidRDefault="000D2968" w:rsidP="000D2968">
            <w:pPr>
              <w:spacing w:line="240" w:lineRule="auto"/>
              <w:rPr>
                <w:rFonts w:cs="Arial"/>
                <w:color w:val="000000"/>
                <w:szCs w:val="19"/>
              </w:rPr>
            </w:pPr>
            <w:r>
              <w:rPr>
                <w:rFonts w:cs="Arial"/>
                <w:color w:val="000000"/>
                <w:szCs w:val="19"/>
              </w:rPr>
              <w:t>3.1.70.71</w:t>
            </w:r>
          </w:p>
        </w:tc>
        <w:tc>
          <w:tcPr>
            <w:tcW w:w="1934" w:type="dxa"/>
            <w:tcBorders>
              <w:top w:val="nil"/>
              <w:left w:val="nil"/>
              <w:bottom w:val="nil"/>
              <w:right w:val="nil"/>
            </w:tcBorders>
            <w:shd w:val="clear" w:color="auto" w:fill="auto"/>
            <w:noWrap/>
            <w:vAlign w:val="bottom"/>
            <w:hideMark/>
          </w:tcPr>
          <w:p w14:paraId="283DA80D" w14:textId="77777777" w:rsidR="000D2968" w:rsidRPr="009C01E6" w:rsidRDefault="000D2968" w:rsidP="000D2968">
            <w:pPr>
              <w:spacing w:line="240" w:lineRule="auto"/>
              <w:jc w:val="right"/>
              <w:rPr>
                <w:rFonts w:cs="Arial"/>
                <w:color w:val="000000"/>
                <w:szCs w:val="19"/>
              </w:rPr>
            </w:pPr>
            <w:r>
              <w:rPr>
                <w:rFonts w:cs="Arial"/>
                <w:color w:val="000000"/>
                <w:szCs w:val="19"/>
              </w:rPr>
              <w:t>4</w:t>
            </w:r>
          </w:p>
        </w:tc>
        <w:tc>
          <w:tcPr>
            <w:tcW w:w="1218" w:type="dxa"/>
            <w:tcBorders>
              <w:top w:val="nil"/>
              <w:left w:val="nil"/>
              <w:bottom w:val="nil"/>
              <w:right w:val="nil"/>
            </w:tcBorders>
            <w:shd w:val="clear" w:color="auto" w:fill="auto"/>
            <w:noWrap/>
            <w:vAlign w:val="bottom"/>
            <w:hideMark/>
          </w:tcPr>
          <w:p w14:paraId="6064C32D" w14:textId="77777777" w:rsidR="000D2968" w:rsidRPr="009C01E6" w:rsidRDefault="000D2968" w:rsidP="000D2968">
            <w:pPr>
              <w:spacing w:line="240" w:lineRule="auto"/>
              <w:jc w:val="right"/>
              <w:rPr>
                <w:rFonts w:cs="Arial"/>
                <w:color w:val="000000"/>
                <w:szCs w:val="19"/>
              </w:rPr>
            </w:pPr>
            <w:r>
              <w:rPr>
                <w:rFonts w:cs="Arial"/>
                <w:color w:val="000000"/>
                <w:szCs w:val="19"/>
              </w:rPr>
              <w:t>9,30%</w:t>
            </w:r>
          </w:p>
        </w:tc>
      </w:tr>
      <w:tr w:rsidR="000D2968" w:rsidRPr="009C01E6" w14:paraId="26658659" w14:textId="77777777" w:rsidTr="00BC1EE4">
        <w:trPr>
          <w:trHeight w:val="262"/>
        </w:trPr>
        <w:tc>
          <w:tcPr>
            <w:tcW w:w="4641" w:type="dxa"/>
            <w:tcBorders>
              <w:top w:val="nil"/>
              <w:left w:val="nil"/>
              <w:bottom w:val="nil"/>
              <w:right w:val="nil"/>
            </w:tcBorders>
            <w:shd w:val="clear" w:color="auto" w:fill="auto"/>
            <w:noWrap/>
            <w:vAlign w:val="bottom"/>
            <w:hideMark/>
          </w:tcPr>
          <w:p w14:paraId="6D8DCB4D" w14:textId="77777777" w:rsidR="000D2968" w:rsidRPr="009C01E6" w:rsidRDefault="000D2968" w:rsidP="000D2968">
            <w:pPr>
              <w:spacing w:line="240" w:lineRule="auto"/>
              <w:rPr>
                <w:rFonts w:cs="Arial"/>
                <w:color w:val="000000"/>
                <w:szCs w:val="19"/>
              </w:rPr>
            </w:pPr>
            <w:r>
              <w:rPr>
                <w:rFonts w:cs="Arial"/>
                <w:color w:val="000000"/>
                <w:szCs w:val="19"/>
              </w:rPr>
              <w:t>Laagspanningsverdeling Autotunnel / Fietstunnel</w:t>
            </w:r>
          </w:p>
        </w:tc>
        <w:tc>
          <w:tcPr>
            <w:tcW w:w="1411" w:type="dxa"/>
            <w:tcBorders>
              <w:top w:val="nil"/>
              <w:left w:val="nil"/>
              <w:bottom w:val="nil"/>
              <w:right w:val="nil"/>
            </w:tcBorders>
            <w:shd w:val="clear" w:color="auto" w:fill="auto"/>
            <w:noWrap/>
            <w:vAlign w:val="bottom"/>
            <w:hideMark/>
          </w:tcPr>
          <w:p w14:paraId="73BD335E" w14:textId="77777777" w:rsidR="000D2968" w:rsidRPr="009C01E6" w:rsidRDefault="000D2968" w:rsidP="000D2968">
            <w:pPr>
              <w:spacing w:line="240" w:lineRule="auto"/>
              <w:rPr>
                <w:rFonts w:cs="Arial"/>
                <w:color w:val="000000"/>
                <w:szCs w:val="19"/>
              </w:rPr>
            </w:pPr>
            <w:r>
              <w:rPr>
                <w:rFonts w:cs="Arial"/>
                <w:color w:val="000000"/>
                <w:szCs w:val="19"/>
              </w:rPr>
              <w:t>3.1.10.13</w:t>
            </w:r>
          </w:p>
        </w:tc>
        <w:tc>
          <w:tcPr>
            <w:tcW w:w="1934" w:type="dxa"/>
            <w:tcBorders>
              <w:top w:val="nil"/>
              <w:left w:val="nil"/>
              <w:bottom w:val="nil"/>
              <w:right w:val="nil"/>
            </w:tcBorders>
            <w:shd w:val="clear" w:color="auto" w:fill="auto"/>
            <w:noWrap/>
            <w:vAlign w:val="bottom"/>
            <w:hideMark/>
          </w:tcPr>
          <w:p w14:paraId="3C689AA7" w14:textId="77777777" w:rsidR="000D2968" w:rsidRPr="009C01E6" w:rsidRDefault="000D2968" w:rsidP="000D2968">
            <w:pPr>
              <w:spacing w:line="240" w:lineRule="auto"/>
              <w:jc w:val="right"/>
              <w:rPr>
                <w:rFonts w:cs="Arial"/>
                <w:color w:val="000000"/>
                <w:szCs w:val="19"/>
              </w:rPr>
            </w:pPr>
            <w:r>
              <w:rPr>
                <w:rFonts w:cs="Arial"/>
                <w:color w:val="000000"/>
                <w:szCs w:val="19"/>
              </w:rPr>
              <w:t>4</w:t>
            </w:r>
          </w:p>
        </w:tc>
        <w:tc>
          <w:tcPr>
            <w:tcW w:w="1218" w:type="dxa"/>
            <w:tcBorders>
              <w:top w:val="nil"/>
              <w:left w:val="nil"/>
              <w:bottom w:val="nil"/>
              <w:right w:val="nil"/>
            </w:tcBorders>
            <w:shd w:val="clear" w:color="auto" w:fill="auto"/>
            <w:noWrap/>
            <w:vAlign w:val="bottom"/>
            <w:hideMark/>
          </w:tcPr>
          <w:p w14:paraId="1401DC1A" w14:textId="77777777" w:rsidR="000D2968" w:rsidRPr="009C01E6" w:rsidRDefault="000D2968" w:rsidP="000D2968">
            <w:pPr>
              <w:spacing w:line="240" w:lineRule="auto"/>
              <w:jc w:val="right"/>
              <w:rPr>
                <w:rFonts w:cs="Arial"/>
                <w:color w:val="000000"/>
                <w:szCs w:val="19"/>
              </w:rPr>
            </w:pPr>
            <w:r>
              <w:rPr>
                <w:rFonts w:cs="Arial"/>
                <w:color w:val="000000"/>
                <w:szCs w:val="19"/>
              </w:rPr>
              <w:t>9,30%</w:t>
            </w:r>
          </w:p>
        </w:tc>
      </w:tr>
      <w:tr w:rsidR="000D2968" w:rsidRPr="009C01E6" w14:paraId="1AF44AB7" w14:textId="77777777" w:rsidTr="00BC1EE4">
        <w:trPr>
          <w:trHeight w:val="262"/>
        </w:trPr>
        <w:tc>
          <w:tcPr>
            <w:tcW w:w="4641" w:type="dxa"/>
            <w:tcBorders>
              <w:top w:val="nil"/>
              <w:left w:val="nil"/>
              <w:bottom w:val="nil"/>
              <w:right w:val="nil"/>
            </w:tcBorders>
            <w:shd w:val="clear" w:color="auto" w:fill="auto"/>
            <w:noWrap/>
            <w:vAlign w:val="bottom"/>
            <w:hideMark/>
          </w:tcPr>
          <w:p w14:paraId="1FDFC0F4" w14:textId="77777777" w:rsidR="000D2968" w:rsidRPr="009C01E6" w:rsidRDefault="000D2968" w:rsidP="000D2968">
            <w:pPr>
              <w:spacing w:line="240" w:lineRule="auto"/>
              <w:rPr>
                <w:rFonts w:cs="Arial"/>
                <w:color w:val="000000"/>
                <w:szCs w:val="19"/>
              </w:rPr>
            </w:pPr>
            <w:r>
              <w:rPr>
                <w:rFonts w:cs="Arial"/>
                <w:color w:val="000000"/>
                <w:szCs w:val="19"/>
              </w:rPr>
              <w:t>Afsluitbomen Autotunnel</w:t>
            </w:r>
          </w:p>
        </w:tc>
        <w:tc>
          <w:tcPr>
            <w:tcW w:w="1411" w:type="dxa"/>
            <w:tcBorders>
              <w:top w:val="nil"/>
              <w:left w:val="nil"/>
              <w:bottom w:val="nil"/>
              <w:right w:val="nil"/>
            </w:tcBorders>
            <w:shd w:val="clear" w:color="auto" w:fill="auto"/>
            <w:noWrap/>
            <w:vAlign w:val="bottom"/>
            <w:hideMark/>
          </w:tcPr>
          <w:p w14:paraId="65FA0217" w14:textId="77777777" w:rsidR="000D2968" w:rsidRPr="009C01E6" w:rsidRDefault="000D2968" w:rsidP="000D2968">
            <w:pPr>
              <w:spacing w:line="240" w:lineRule="auto"/>
              <w:rPr>
                <w:rFonts w:cs="Arial"/>
                <w:color w:val="000000"/>
                <w:szCs w:val="19"/>
              </w:rPr>
            </w:pPr>
            <w:r>
              <w:rPr>
                <w:rFonts w:cs="Arial"/>
                <w:color w:val="000000"/>
                <w:szCs w:val="19"/>
              </w:rPr>
              <w:t>3.1.40.44</w:t>
            </w:r>
          </w:p>
        </w:tc>
        <w:tc>
          <w:tcPr>
            <w:tcW w:w="1934" w:type="dxa"/>
            <w:tcBorders>
              <w:top w:val="nil"/>
              <w:left w:val="nil"/>
              <w:bottom w:val="nil"/>
              <w:right w:val="nil"/>
            </w:tcBorders>
            <w:shd w:val="clear" w:color="auto" w:fill="auto"/>
            <w:noWrap/>
            <w:vAlign w:val="bottom"/>
            <w:hideMark/>
          </w:tcPr>
          <w:p w14:paraId="432F2810" w14:textId="77777777" w:rsidR="000D2968" w:rsidRPr="009C01E6" w:rsidRDefault="000D2968" w:rsidP="000D2968">
            <w:pPr>
              <w:spacing w:line="240" w:lineRule="auto"/>
              <w:jc w:val="right"/>
              <w:rPr>
                <w:rFonts w:cs="Arial"/>
                <w:color w:val="000000"/>
                <w:szCs w:val="19"/>
              </w:rPr>
            </w:pPr>
            <w:r>
              <w:rPr>
                <w:rFonts w:cs="Arial"/>
                <w:color w:val="000000"/>
                <w:szCs w:val="19"/>
              </w:rPr>
              <w:t>4</w:t>
            </w:r>
          </w:p>
        </w:tc>
        <w:tc>
          <w:tcPr>
            <w:tcW w:w="1218" w:type="dxa"/>
            <w:tcBorders>
              <w:top w:val="nil"/>
              <w:left w:val="nil"/>
              <w:bottom w:val="nil"/>
              <w:right w:val="nil"/>
            </w:tcBorders>
            <w:shd w:val="clear" w:color="auto" w:fill="auto"/>
            <w:noWrap/>
            <w:vAlign w:val="bottom"/>
            <w:hideMark/>
          </w:tcPr>
          <w:p w14:paraId="0320C362" w14:textId="77777777" w:rsidR="000D2968" w:rsidRPr="009C01E6" w:rsidRDefault="000D2968" w:rsidP="000D2968">
            <w:pPr>
              <w:spacing w:line="240" w:lineRule="auto"/>
              <w:jc w:val="right"/>
              <w:rPr>
                <w:rFonts w:cs="Arial"/>
                <w:color w:val="000000"/>
                <w:szCs w:val="19"/>
              </w:rPr>
            </w:pPr>
            <w:r>
              <w:rPr>
                <w:rFonts w:cs="Arial"/>
                <w:color w:val="000000"/>
                <w:szCs w:val="19"/>
              </w:rPr>
              <w:t>9,30%</w:t>
            </w:r>
          </w:p>
        </w:tc>
      </w:tr>
      <w:tr w:rsidR="000D2968" w:rsidRPr="009C01E6" w14:paraId="76E69CFF" w14:textId="77777777" w:rsidTr="00BC1EE4">
        <w:trPr>
          <w:trHeight w:val="262"/>
        </w:trPr>
        <w:tc>
          <w:tcPr>
            <w:tcW w:w="4641" w:type="dxa"/>
            <w:tcBorders>
              <w:top w:val="nil"/>
              <w:left w:val="nil"/>
              <w:bottom w:val="nil"/>
              <w:right w:val="nil"/>
            </w:tcBorders>
            <w:shd w:val="clear" w:color="auto" w:fill="auto"/>
            <w:noWrap/>
            <w:vAlign w:val="bottom"/>
            <w:hideMark/>
          </w:tcPr>
          <w:p w14:paraId="28E3063B" w14:textId="77777777" w:rsidR="000D2968" w:rsidRPr="009C01E6" w:rsidRDefault="000D2968" w:rsidP="000D2968">
            <w:pPr>
              <w:spacing w:line="240" w:lineRule="auto"/>
              <w:rPr>
                <w:rFonts w:cs="Arial"/>
                <w:color w:val="000000"/>
                <w:szCs w:val="19"/>
              </w:rPr>
            </w:pPr>
            <w:r>
              <w:rPr>
                <w:rFonts w:cs="Arial"/>
                <w:color w:val="000000"/>
                <w:szCs w:val="19"/>
              </w:rPr>
              <w:t>Waarschuwings- en ontruimingsinstallatie Autotunnel</w:t>
            </w:r>
          </w:p>
        </w:tc>
        <w:tc>
          <w:tcPr>
            <w:tcW w:w="1411" w:type="dxa"/>
            <w:tcBorders>
              <w:top w:val="nil"/>
              <w:left w:val="nil"/>
              <w:bottom w:val="nil"/>
              <w:right w:val="nil"/>
            </w:tcBorders>
            <w:shd w:val="clear" w:color="auto" w:fill="auto"/>
            <w:noWrap/>
            <w:vAlign w:val="bottom"/>
            <w:hideMark/>
          </w:tcPr>
          <w:p w14:paraId="2872D54F" w14:textId="77777777" w:rsidR="000D2968" w:rsidRPr="009C01E6" w:rsidRDefault="000D2968" w:rsidP="000D2968">
            <w:pPr>
              <w:spacing w:line="240" w:lineRule="auto"/>
              <w:rPr>
                <w:rFonts w:cs="Arial"/>
                <w:color w:val="000000"/>
                <w:szCs w:val="19"/>
              </w:rPr>
            </w:pPr>
            <w:r>
              <w:rPr>
                <w:rFonts w:cs="Arial"/>
                <w:color w:val="000000"/>
                <w:szCs w:val="19"/>
              </w:rPr>
              <w:t>3.1.70.76</w:t>
            </w:r>
          </w:p>
        </w:tc>
        <w:tc>
          <w:tcPr>
            <w:tcW w:w="1934" w:type="dxa"/>
            <w:tcBorders>
              <w:top w:val="nil"/>
              <w:left w:val="nil"/>
              <w:bottom w:val="nil"/>
              <w:right w:val="nil"/>
            </w:tcBorders>
            <w:shd w:val="clear" w:color="auto" w:fill="auto"/>
            <w:noWrap/>
            <w:vAlign w:val="bottom"/>
            <w:hideMark/>
          </w:tcPr>
          <w:p w14:paraId="586E034D" w14:textId="77777777" w:rsidR="000D2968" w:rsidRPr="009C01E6" w:rsidRDefault="000D2968" w:rsidP="000D2968">
            <w:pPr>
              <w:spacing w:line="240" w:lineRule="auto"/>
              <w:jc w:val="right"/>
              <w:rPr>
                <w:rFonts w:cs="Arial"/>
                <w:color w:val="000000"/>
                <w:szCs w:val="19"/>
              </w:rPr>
            </w:pPr>
            <w:r>
              <w:rPr>
                <w:rFonts w:cs="Arial"/>
                <w:color w:val="000000"/>
                <w:szCs w:val="19"/>
              </w:rPr>
              <w:t>3</w:t>
            </w:r>
          </w:p>
        </w:tc>
        <w:tc>
          <w:tcPr>
            <w:tcW w:w="1218" w:type="dxa"/>
            <w:tcBorders>
              <w:top w:val="nil"/>
              <w:left w:val="nil"/>
              <w:bottom w:val="nil"/>
              <w:right w:val="nil"/>
            </w:tcBorders>
            <w:shd w:val="clear" w:color="auto" w:fill="auto"/>
            <w:noWrap/>
            <w:vAlign w:val="bottom"/>
            <w:hideMark/>
          </w:tcPr>
          <w:p w14:paraId="0F818561" w14:textId="77777777" w:rsidR="000D2968" w:rsidRPr="009C01E6" w:rsidRDefault="000D2968" w:rsidP="000D2968">
            <w:pPr>
              <w:spacing w:line="240" w:lineRule="auto"/>
              <w:jc w:val="right"/>
              <w:rPr>
                <w:rFonts w:cs="Arial"/>
                <w:color w:val="000000"/>
                <w:szCs w:val="19"/>
              </w:rPr>
            </w:pPr>
            <w:r>
              <w:rPr>
                <w:rFonts w:cs="Arial"/>
                <w:color w:val="000000"/>
                <w:szCs w:val="19"/>
              </w:rPr>
              <w:t>6,98%</w:t>
            </w:r>
          </w:p>
        </w:tc>
      </w:tr>
      <w:tr w:rsidR="000D2968" w:rsidRPr="009C01E6" w14:paraId="42577CBE" w14:textId="77777777" w:rsidTr="00BC1EE4">
        <w:trPr>
          <w:trHeight w:val="262"/>
        </w:trPr>
        <w:tc>
          <w:tcPr>
            <w:tcW w:w="4641" w:type="dxa"/>
            <w:tcBorders>
              <w:top w:val="nil"/>
              <w:left w:val="nil"/>
              <w:bottom w:val="nil"/>
              <w:right w:val="nil"/>
            </w:tcBorders>
            <w:shd w:val="clear" w:color="auto" w:fill="auto"/>
            <w:noWrap/>
            <w:vAlign w:val="bottom"/>
            <w:hideMark/>
          </w:tcPr>
          <w:p w14:paraId="0821DCC6" w14:textId="77777777" w:rsidR="000D2968" w:rsidRPr="009C01E6" w:rsidRDefault="000D2968" w:rsidP="000D2968">
            <w:pPr>
              <w:spacing w:line="240" w:lineRule="auto"/>
              <w:rPr>
                <w:rFonts w:cs="Arial"/>
                <w:color w:val="000000"/>
                <w:szCs w:val="19"/>
              </w:rPr>
            </w:pPr>
            <w:r>
              <w:rPr>
                <w:rFonts w:cs="Arial"/>
                <w:color w:val="000000"/>
                <w:szCs w:val="19"/>
              </w:rPr>
              <w:t>Brandblusinstallatie in tunnel Autotunnel</w:t>
            </w:r>
          </w:p>
        </w:tc>
        <w:tc>
          <w:tcPr>
            <w:tcW w:w="1411" w:type="dxa"/>
            <w:tcBorders>
              <w:top w:val="nil"/>
              <w:left w:val="nil"/>
              <w:bottom w:val="nil"/>
              <w:right w:val="nil"/>
            </w:tcBorders>
            <w:shd w:val="clear" w:color="auto" w:fill="auto"/>
            <w:noWrap/>
            <w:vAlign w:val="bottom"/>
            <w:hideMark/>
          </w:tcPr>
          <w:p w14:paraId="161F4E68" w14:textId="77777777" w:rsidR="000D2968" w:rsidRPr="009C01E6" w:rsidRDefault="000D2968" w:rsidP="000D2968">
            <w:pPr>
              <w:spacing w:line="240" w:lineRule="auto"/>
              <w:rPr>
                <w:rFonts w:cs="Arial"/>
                <w:color w:val="000000"/>
                <w:szCs w:val="19"/>
              </w:rPr>
            </w:pPr>
            <w:r>
              <w:rPr>
                <w:rFonts w:cs="Arial"/>
                <w:color w:val="000000"/>
                <w:szCs w:val="19"/>
              </w:rPr>
              <w:t>3.1.50.51</w:t>
            </w:r>
          </w:p>
        </w:tc>
        <w:tc>
          <w:tcPr>
            <w:tcW w:w="1934" w:type="dxa"/>
            <w:tcBorders>
              <w:top w:val="nil"/>
              <w:left w:val="nil"/>
              <w:bottom w:val="nil"/>
              <w:right w:val="nil"/>
            </w:tcBorders>
            <w:shd w:val="clear" w:color="auto" w:fill="auto"/>
            <w:noWrap/>
            <w:vAlign w:val="bottom"/>
            <w:hideMark/>
          </w:tcPr>
          <w:p w14:paraId="4A0FA148"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54AB1528"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5D04D8BE" w14:textId="77777777" w:rsidTr="00BC1EE4">
        <w:trPr>
          <w:trHeight w:val="262"/>
        </w:trPr>
        <w:tc>
          <w:tcPr>
            <w:tcW w:w="4641" w:type="dxa"/>
            <w:tcBorders>
              <w:top w:val="nil"/>
              <w:left w:val="nil"/>
              <w:bottom w:val="nil"/>
              <w:right w:val="nil"/>
            </w:tcBorders>
            <w:shd w:val="clear" w:color="auto" w:fill="auto"/>
            <w:noWrap/>
            <w:vAlign w:val="bottom"/>
            <w:hideMark/>
          </w:tcPr>
          <w:p w14:paraId="31595D5D" w14:textId="77777777" w:rsidR="000D2968" w:rsidRPr="009C01E6" w:rsidRDefault="000D2968" w:rsidP="000D2968">
            <w:pPr>
              <w:spacing w:line="240" w:lineRule="auto"/>
              <w:rPr>
                <w:rFonts w:cs="Arial"/>
                <w:color w:val="000000"/>
                <w:szCs w:val="19"/>
              </w:rPr>
            </w:pPr>
            <w:r>
              <w:rPr>
                <w:rFonts w:cs="Arial"/>
                <w:color w:val="000000"/>
                <w:szCs w:val="19"/>
              </w:rPr>
              <w:t>Besturing en Bewaking VTTI Autotunnel/Fietstunnel</w:t>
            </w:r>
          </w:p>
        </w:tc>
        <w:tc>
          <w:tcPr>
            <w:tcW w:w="1411" w:type="dxa"/>
            <w:tcBorders>
              <w:top w:val="nil"/>
              <w:left w:val="nil"/>
              <w:bottom w:val="nil"/>
              <w:right w:val="nil"/>
            </w:tcBorders>
            <w:shd w:val="clear" w:color="auto" w:fill="auto"/>
            <w:noWrap/>
            <w:vAlign w:val="bottom"/>
            <w:hideMark/>
          </w:tcPr>
          <w:p w14:paraId="4C5F988B" w14:textId="77777777" w:rsidR="000D2968" w:rsidRPr="009C01E6" w:rsidRDefault="000D2968" w:rsidP="000D2968">
            <w:pPr>
              <w:spacing w:line="240" w:lineRule="auto"/>
              <w:rPr>
                <w:rFonts w:cs="Arial"/>
                <w:color w:val="000000"/>
                <w:szCs w:val="19"/>
              </w:rPr>
            </w:pPr>
            <w:r>
              <w:rPr>
                <w:rFonts w:cs="Arial"/>
                <w:color w:val="000000"/>
                <w:szCs w:val="19"/>
              </w:rPr>
              <w:t>3.1.80.82</w:t>
            </w:r>
          </w:p>
        </w:tc>
        <w:tc>
          <w:tcPr>
            <w:tcW w:w="1934" w:type="dxa"/>
            <w:tcBorders>
              <w:top w:val="nil"/>
              <w:left w:val="nil"/>
              <w:bottom w:val="nil"/>
              <w:right w:val="nil"/>
            </w:tcBorders>
            <w:shd w:val="clear" w:color="auto" w:fill="auto"/>
            <w:noWrap/>
            <w:vAlign w:val="bottom"/>
            <w:hideMark/>
          </w:tcPr>
          <w:p w14:paraId="0A6BEB95"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693979DC"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7827E526" w14:textId="77777777" w:rsidTr="00BC1EE4">
        <w:trPr>
          <w:trHeight w:val="262"/>
        </w:trPr>
        <w:tc>
          <w:tcPr>
            <w:tcW w:w="4641" w:type="dxa"/>
            <w:tcBorders>
              <w:top w:val="nil"/>
              <w:left w:val="nil"/>
              <w:bottom w:val="nil"/>
              <w:right w:val="nil"/>
            </w:tcBorders>
            <w:shd w:val="clear" w:color="auto" w:fill="auto"/>
            <w:noWrap/>
            <w:vAlign w:val="bottom"/>
            <w:hideMark/>
          </w:tcPr>
          <w:p w14:paraId="1DFBD97A" w14:textId="77777777" w:rsidR="000D2968" w:rsidRPr="009C01E6" w:rsidRDefault="000D2968" w:rsidP="000D2968">
            <w:pPr>
              <w:spacing w:line="240" w:lineRule="auto"/>
              <w:rPr>
                <w:rFonts w:cs="Arial"/>
                <w:color w:val="000000"/>
                <w:szCs w:val="19"/>
              </w:rPr>
            </w:pPr>
            <w:r>
              <w:rPr>
                <w:rFonts w:cs="Arial"/>
                <w:color w:val="000000"/>
                <w:szCs w:val="19"/>
              </w:rPr>
              <w:t>Vluchtdeuren en vluchttrappen Autotunnel</w:t>
            </w:r>
          </w:p>
        </w:tc>
        <w:tc>
          <w:tcPr>
            <w:tcW w:w="1411" w:type="dxa"/>
            <w:tcBorders>
              <w:top w:val="nil"/>
              <w:left w:val="nil"/>
              <w:bottom w:val="nil"/>
              <w:right w:val="nil"/>
            </w:tcBorders>
            <w:shd w:val="clear" w:color="auto" w:fill="auto"/>
            <w:noWrap/>
            <w:vAlign w:val="bottom"/>
            <w:hideMark/>
          </w:tcPr>
          <w:p w14:paraId="61D2D8BD" w14:textId="77777777" w:rsidR="000D2968" w:rsidRPr="009C01E6" w:rsidRDefault="000D2968" w:rsidP="000D2968">
            <w:pPr>
              <w:spacing w:line="240" w:lineRule="auto"/>
              <w:rPr>
                <w:rFonts w:cs="Arial"/>
                <w:color w:val="000000"/>
                <w:szCs w:val="19"/>
              </w:rPr>
            </w:pPr>
            <w:r>
              <w:rPr>
                <w:rFonts w:cs="Arial"/>
                <w:color w:val="000000"/>
                <w:szCs w:val="19"/>
              </w:rPr>
              <w:t>3.1.25.91</w:t>
            </w:r>
          </w:p>
        </w:tc>
        <w:tc>
          <w:tcPr>
            <w:tcW w:w="1934" w:type="dxa"/>
            <w:tcBorders>
              <w:top w:val="nil"/>
              <w:left w:val="nil"/>
              <w:bottom w:val="nil"/>
              <w:right w:val="nil"/>
            </w:tcBorders>
            <w:shd w:val="clear" w:color="auto" w:fill="auto"/>
            <w:noWrap/>
            <w:vAlign w:val="bottom"/>
            <w:hideMark/>
          </w:tcPr>
          <w:p w14:paraId="70D1A612"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35DCF175"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042E3E9B" w14:textId="77777777" w:rsidTr="00BC1EE4">
        <w:trPr>
          <w:trHeight w:val="262"/>
        </w:trPr>
        <w:tc>
          <w:tcPr>
            <w:tcW w:w="4641" w:type="dxa"/>
            <w:tcBorders>
              <w:top w:val="nil"/>
              <w:left w:val="nil"/>
              <w:bottom w:val="nil"/>
              <w:right w:val="nil"/>
            </w:tcBorders>
            <w:shd w:val="clear" w:color="auto" w:fill="auto"/>
            <w:noWrap/>
            <w:vAlign w:val="bottom"/>
            <w:hideMark/>
          </w:tcPr>
          <w:p w14:paraId="2D8EE63B" w14:textId="77777777" w:rsidR="000D2968" w:rsidRPr="009C01E6" w:rsidRDefault="000D2968" w:rsidP="000D2968">
            <w:pPr>
              <w:spacing w:line="240" w:lineRule="auto"/>
              <w:rPr>
                <w:rFonts w:cs="Arial"/>
                <w:color w:val="000000"/>
                <w:szCs w:val="19"/>
              </w:rPr>
            </w:pPr>
            <w:r>
              <w:rPr>
                <w:rFonts w:cs="Arial"/>
                <w:color w:val="000000"/>
                <w:szCs w:val="19"/>
              </w:rPr>
              <w:t>Verlichtingsinstallatie Autotunnel</w:t>
            </w:r>
          </w:p>
        </w:tc>
        <w:tc>
          <w:tcPr>
            <w:tcW w:w="1411" w:type="dxa"/>
            <w:tcBorders>
              <w:top w:val="nil"/>
              <w:left w:val="nil"/>
              <w:bottom w:val="nil"/>
              <w:right w:val="nil"/>
            </w:tcBorders>
            <w:shd w:val="clear" w:color="auto" w:fill="auto"/>
            <w:noWrap/>
            <w:vAlign w:val="bottom"/>
            <w:hideMark/>
          </w:tcPr>
          <w:p w14:paraId="5E232FFC" w14:textId="77777777" w:rsidR="000D2968" w:rsidRPr="009C01E6" w:rsidRDefault="000D2968" w:rsidP="000D2968">
            <w:pPr>
              <w:spacing w:line="240" w:lineRule="auto"/>
              <w:rPr>
                <w:rFonts w:cs="Arial"/>
                <w:color w:val="000000"/>
                <w:szCs w:val="19"/>
              </w:rPr>
            </w:pPr>
            <w:r>
              <w:rPr>
                <w:rFonts w:cs="Arial"/>
                <w:color w:val="000000"/>
                <w:szCs w:val="19"/>
              </w:rPr>
              <w:t>3.1.20</w:t>
            </w:r>
          </w:p>
        </w:tc>
        <w:tc>
          <w:tcPr>
            <w:tcW w:w="1934" w:type="dxa"/>
            <w:tcBorders>
              <w:top w:val="nil"/>
              <w:left w:val="nil"/>
              <w:bottom w:val="nil"/>
              <w:right w:val="nil"/>
            </w:tcBorders>
            <w:shd w:val="clear" w:color="auto" w:fill="auto"/>
            <w:noWrap/>
            <w:vAlign w:val="bottom"/>
            <w:hideMark/>
          </w:tcPr>
          <w:p w14:paraId="06F4CC7D"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78558723"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4B773458" w14:textId="77777777" w:rsidTr="00BC1EE4">
        <w:trPr>
          <w:trHeight w:val="262"/>
        </w:trPr>
        <w:tc>
          <w:tcPr>
            <w:tcW w:w="4641" w:type="dxa"/>
            <w:tcBorders>
              <w:top w:val="nil"/>
              <w:left w:val="nil"/>
              <w:bottom w:val="nil"/>
              <w:right w:val="nil"/>
            </w:tcBorders>
            <w:shd w:val="clear" w:color="auto" w:fill="auto"/>
            <w:noWrap/>
            <w:vAlign w:val="bottom"/>
            <w:hideMark/>
          </w:tcPr>
          <w:p w14:paraId="7D248191" w14:textId="77777777" w:rsidR="000D2968" w:rsidRPr="009C01E6" w:rsidRDefault="000D2968" w:rsidP="000D2968">
            <w:pPr>
              <w:spacing w:line="240" w:lineRule="auto"/>
              <w:rPr>
                <w:rFonts w:cs="Arial"/>
                <w:color w:val="000000"/>
                <w:szCs w:val="19"/>
              </w:rPr>
            </w:pPr>
            <w:r>
              <w:rPr>
                <w:rFonts w:cs="Arial"/>
                <w:color w:val="000000"/>
                <w:szCs w:val="19"/>
              </w:rPr>
              <w:t>Vluchttrapjes</w:t>
            </w:r>
          </w:p>
        </w:tc>
        <w:tc>
          <w:tcPr>
            <w:tcW w:w="1411" w:type="dxa"/>
            <w:tcBorders>
              <w:top w:val="nil"/>
              <w:left w:val="nil"/>
              <w:bottom w:val="nil"/>
              <w:right w:val="nil"/>
            </w:tcBorders>
            <w:shd w:val="clear" w:color="auto" w:fill="auto"/>
            <w:noWrap/>
            <w:vAlign w:val="bottom"/>
            <w:hideMark/>
          </w:tcPr>
          <w:p w14:paraId="7C8B9FE4" w14:textId="77777777" w:rsidR="000D2968" w:rsidRPr="009C01E6" w:rsidRDefault="000D2968" w:rsidP="000D2968">
            <w:pPr>
              <w:spacing w:line="240" w:lineRule="auto"/>
              <w:rPr>
                <w:rFonts w:cs="Arial"/>
                <w:color w:val="000000"/>
                <w:szCs w:val="19"/>
              </w:rPr>
            </w:pPr>
            <w:r>
              <w:rPr>
                <w:rFonts w:cs="Arial"/>
                <w:color w:val="000000"/>
                <w:szCs w:val="19"/>
              </w:rPr>
              <w:t>2.1.9</w:t>
            </w:r>
          </w:p>
        </w:tc>
        <w:tc>
          <w:tcPr>
            <w:tcW w:w="1934" w:type="dxa"/>
            <w:tcBorders>
              <w:top w:val="nil"/>
              <w:left w:val="nil"/>
              <w:bottom w:val="nil"/>
              <w:right w:val="nil"/>
            </w:tcBorders>
            <w:shd w:val="clear" w:color="auto" w:fill="auto"/>
            <w:noWrap/>
            <w:vAlign w:val="bottom"/>
            <w:hideMark/>
          </w:tcPr>
          <w:p w14:paraId="1381F6BA"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7BE2EBA6"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637DF608" w14:textId="77777777" w:rsidTr="00BC1EE4">
        <w:trPr>
          <w:trHeight w:val="262"/>
        </w:trPr>
        <w:tc>
          <w:tcPr>
            <w:tcW w:w="4641" w:type="dxa"/>
            <w:tcBorders>
              <w:top w:val="nil"/>
              <w:left w:val="nil"/>
              <w:bottom w:val="nil"/>
              <w:right w:val="nil"/>
            </w:tcBorders>
            <w:shd w:val="clear" w:color="auto" w:fill="auto"/>
            <w:noWrap/>
            <w:vAlign w:val="bottom"/>
            <w:hideMark/>
          </w:tcPr>
          <w:p w14:paraId="371FE352" w14:textId="77777777" w:rsidR="000D2968" w:rsidRPr="009C01E6" w:rsidRDefault="000D2968" w:rsidP="000D2968">
            <w:pPr>
              <w:spacing w:line="240" w:lineRule="auto"/>
              <w:rPr>
                <w:rFonts w:cs="Arial"/>
                <w:color w:val="000000"/>
                <w:szCs w:val="19"/>
              </w:rPr>
            </w:pPr>
            <w:r>
              <w:rPr>
                <w:rFonts w:cs="Arial"/>
                <w:color w:val="000000"/>
                <w:szCs w:val="19"/>
              </w:rPr>
              <w:t>#N/A</w:t>
            </w:r>
          </w:p>
        </w:tc>
        <w:tc>
          <w:tcPr>
            <w:tcW w:w="1411" w:type="dxa"/>
            <w:tcBorders>
              <w:top w:val="nil"/>
              <w:left w:val="nil"/>
              <w:bottom w:val="nil"/>
              <w:right w:val="nil"/>
            </w:tcBorders>
            <w:shd w:val="clear" w:color="auto" w:fill="auto"/>
            <w:noWrap/>
            <w:vAlign w:val="bottom"/>
            <w:hideMark/>
          </w:tcPr>
          <w:p w14:paraId="5D6081FA" w14:textId="77777777" w:rsidR="000D2968" w:rsidRPr="009C01E6" w:rsidRDefault="000D2968" w:rsidP="000D2968">
            <w:pPr>
              <w:spacing w:line="240" w:lineRule="auto"/>
              <w:rPr>
                <w:rFonts w:cs="Arial"/>
                <w:color w:val="000000"/>
                <w:szCs w:val="19"/>
              </w:rPr>
            </w:pPr>
            <w:r>
              <w:rPr>
                <w:rFonts w:cs="Arial"/>
                <w:color w:val="000000"/>
                <w:szCs w:val="19"/>
              </w:rPr>
              <w:t>3</w:t>
            </w:r>
          </w:p>
        </w:tc>
        <w:tc>
          <w:tcPr>
            <w:tcW w:w="1934" w:type="dxa"/>
            <w:tcBorders>
              <w:top w:val="nil"/>
              <w:left w:val="nil"/>
              <w:bottom w:val="nil"/>
              <w:right w:val="nil"/>
            </w:tcBorders>
            <w:shd w:val="clear" w:color="auto" w:fill="auto"/>
            <w:noWrap/>
            <w:vAlign w:val="bottom"/>
            <w:hideMark/>
          </w:tcPr>
          <w:p w14:paraId="5A672EB5"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4377BC42"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0A1FF216" w14:textId="77777777" w:rsidTr="00BC1EE4">
        <w:trPr>
          <w:trHeight w:val="262"/>
        </w:trPr>
        <w:tc>
          <w:tcPr>
            <w:tcW w:w="4641" w:type="dxa"/>
            <w:tcBorders>
              <w:top w:val="nil"/>
              <w:left w:val="nil"/>
              <w:bottom w:val="nil"/>
              <w:right w:val="nil"/>
            </w:tcBorders>
            <w:shd w:val="clear" w:color="auto" w:fill="auto"/>
            <w:noWrap/>
            <w:vAlign w:val="bottom"/>
            <w:hideMark/>
          </w:tcPr>
          <w:p w14:paraId="72548ABD" w14:textId="77777777" w:rsidR="000D2968" w:rsidRPr="009C01E6" w:rsidRDefault="000D2968" w:rsidP="000D2968">
            <w:pPr>
              <w:spacing w:line="240" w:lineRule="auto"/>
              <w:rPr>
                <w:rFonts w:cs="Arial"/>
                <w:color w:val="000000"/>
                <w:szCs w:val="19"/>
              </w:rPr>
            </w:pPr>
            <w:r>
              <w:rPr>
                <w:rFonts w:cs="Arial"/>
                <w:color w:val="000000"/>
                <w:szCs w:val="19"/>
              </w:rPr>
              <w:t>Ventilatiegebouw Noord</w:t>
            </w:r>
          </w:p>
        </w:tc>
        <w:tc>
          <w:tcPr>
            <w:tcW w:w="1411" w:type="dxa"/>
            <w:tcBorders>
              <w:top w:val="nil"/>
              <w:left w:val="nil"/>
              <w:bottom w:val="nil"/>
              <w:right w:val="nil"/>
            </w:tcBorders>
            <w:shd w:val="clear" w:color="auto" w:fill="auto"/>
            <w:noWrap/>
            <w:vAlign w:val="bottom"/>
            <w:hideMark/>
          </w:tcPr>
          <w:p w14:paraId="305B5BD6" w14:textId="77777777" w:rsidR="000D2968" w:rsidRPr="009C01E6" w:rsidRDefault="000D2968" w:rsidP="000D2968">
            <w:pPr>
              <w:spacing w:line="240" w:lineRule="auto"/>
              <w:rPr>
                <w:rFonts w:cs="Arial"/>
                <w:color w:val="000000"/>
                <w:szCs w:val="19"/>
              </w:rPr>
            </w:pPr>
            <w:r>
              <w:rPr>
                <w:rFonts w:cs="Arial"/>
                <w:color w:val="000000"/>
                <w:szCs w:val="19"/>
              </w:rPr>
              <w:t>1.2.1</w:t>
            </w:r>
          </w:p>
        </w:tc>
        <w:tc>
          <w:tcPr>
            <w:tcW w:w="1934" w:type="dxa"/>
            <w:tcBorders>
              <w:top w:val="nil"/>
              <w:left w:val="nil"/>
              <w:bottom w:val="nil"/>
              <w:right w:val="nil"/>
            </w:tcBorders>
            <w:shd w:val="clear" w:color="auto" w:fill="auto"/>
            <w:noWrap/>
            <w:vAlign w:val="bottom"/>
            <w:hideMark/>
          </w:tcPr>
          <w:p w14:paraId="3BDEFF3A" w14:textId="77777777" w:rsidR="000D2968" w:rsidRPr="009C01E6" w:rsidRDefault="000D2968" w:rsidP="000D2968">
            <w:pPr>
              <w:spacing w:line="240" w:lineRule="auto"/>
              <w:jc w:val="right"/>
              <w:rPr>
                <w:rFonts w:cs="Arial"/>
                <w:color w:val="000000"/>
                <w:szCs w:val="19"/>
              </w:rPr>
            </w:pPr>
            <w:r>
              <w:rPr>
                <w:rFonts w:cs="Arial"/>
                <w:color w:val="000000"/>
                <w:szCs w:val="19"/>
              </w:rPr>
              <w:t>2</w:t>
            </w:r>
          </w:p>
        </w:tc>
        <w:tc>
          <w:tcPr>
            <w:tcW w:w="1218" w:type="dxa"/>
            <w:tcBorders>
              <w:top w:val="nil"/>
              <w:left w:val="nil"/>
              <w:bottom w:val="nil"/>
              <w:right w:val="nil"/>
            </w:tcBorders>
            <w:shd w:val="clear" w:color="auto" w:fill="auto"/>
            <w:noWrap/>
            <w:vAlign w:val="bottom"/>
            <w:hideMark/>
          </w:tcPr>
          <w:p w14:paraId="74F22FC8" w14:textId="77777777" w:rsidR="000D2968" w:rsidRPr="009C01E6" w:rsidRDefault="000D2968" w:rsidP="000D2968">
            <w:pPr>
              <w:spacing w:line="240" w:lineRule="auto"/>
              <w:jc w:val="right"/>
              <w:rPr>
                <w:rFonts w:cs="Arial"/>
                <w:color w:val="000000"/>
                <w:szCs w:val="19"/>
              </w:rPr>
            </w:pPr>
            <w:r>
              <w:rPr>
                <w:rFonts w:cs="Arial"/>
                <w:color w:val="000000"/>
                <w:szCs w:val="19"/>
              </w:rPr>
              <w:t>4,65%</w:t>
            </w:r>
          </w:p>
        </w:tc>
      </w:tr>
      <w:tr w:rsidR="000D2968" w:rsidRPr="009C01E6" w14:paraId="6E7B6F3A" w14:textId="77777777" w:rsidTr="00BC1EE4">
        <w:trPr>
          <w:trHeight w:val="262"/>
        </w:trPr>
        <w:tc>
          <w:tcPr>
            <w:tcW w:w="4641" w:type="dxa"/>
            <w:tcBorders>
              <w:top w:val="nil"/>
              <w:left w:val="nil"/>
              <w:bottom w:val="nil"/>
              <w:right w:val="nil"/>
            </w:tcBorders>
            <w:shd w:val="clear" w:color="auto" w:fill="auto"/>
            <w:noWrap/>
            <w:vAlign w:val="bottom"/>
          </w:tcPr>
          <w:p w14:paraId="0696F529" w14:textId="77777777" w:rsidR="000D2968" w:rsidRPr="009C01E6" w:rsidRDefault="000D2968" w:rsidP="000D2968">
            <w:pPr>
              <w:spacing w:line="240" w:lineRule="auto"/>
              <w:rPr>
                <w:rFonts w:cs="Arial"/>
                <w:color w:val="000000"/>
                <w:szCs w:val="19"/>
              </w:rPr>
            </w:pPr>
            <w:r>
              <w:rPr>
                <w:rFonts w:cs="Arial"/>
                <w:color w:val="000000"/>
                <w:szCs w:val="19"/>
              </w:rPr>
              <w:t>Omroepinstallatie Autotunnel / Fietstunnel</w:t>
            </w:r>
          </w:p>
        </w:tc>
        <w:tc>
          <w:tcPr>
            <w:tcW w:w="1411" w:type="dxa"/>
            <w:tcBorders>
              <w:top w:val="nil"/>
              <w:left w:val="nil"/>
              <w:bottom w:val="nil"/>
              <w:right w:val="nil"/>
            </w:tcBorders>
            <w:shd w:val="clear" w:color="auto" w:fill="auto"/>
            <w:noWrap/>
            <w:vAlign w:val="bottom"/>
          </w:tcPr>
          <w:p w14:paraId="6847DE17" w14:textId="77777777" w:rsidR="000D2968" w:rsidRPr="009C01E6" w:rsidRDefault="000D2968" w:rsidP="000D2968">
            <w:pPr>
              <w:spacing w:line="240" w:lineRule="auto"/>
              <w:rPr>
                <w:rFonts w:cs="Arial"/>
                <w:color w:val="000000"/>
                <w:szCs w:val="19"/>
              </w:rPr>
            </w:pPr>
            <w:r>
              <w:rPr>
                <w:rFonts w:cs="Arial"/>
                <w:color w:val="000000"/>
                <w:szCs w:val="19"/>
              </w:rPr>
              <w:t>3.1.60.63</w:t>
            </w:r>
          </w:p>
        </w:tc>
        <w:tc>
          <w:tcPr>
            <w:tcW w:w="1934" w:type="dxa"/>
            <w:tcBorders>
              <w:top w:val="nil"/>
              <w:left w:val="nil"/>
              <w:bottom w:val="nil"/>
              <w:right w:val="nil"/>
            </w:tcBorders>
            <w:shd w:val="clear" w:color="auto" w:fill="auto"/>
            <w:noWrap/>
            <w:vAlign w:val="bottom"/>
          </w:tcPr>
          <w:p w14:paraId="281FFB0A" w14:textId="77777777" w:rsidR="000D2968" w:rsidRPr="009C01E6" w:rsidRDefault="000D2968" w:rsidP="000D2968">
            <w:pPr>
              <w:spacing w:line="240" w:lineRule="auto"/>
              <w:jc w:val="right"/>
              <w:rPr>
                <w:rFonts w:cs="Arial"/>
                <w:color w:val="000000"/>
                <w:szCs w:val="19"/>
              </w:rPr>
            </w:pPr>
            <w:r>
              <w:rPr>
                <w:rFonts w:cs="Arial"/>
                <w:color w:val="000000"/>
                <w:szCs w:val="19"/>
              </w:rPr>
              <w:t>1</w:t>
            </w:r>
          </w:p>
        </w:tc>
        <w:tc>
          <w:tcPr>
            <w:tcW w:w="1218" w:type="dxa"/>
            <w:tcBorders>
              <w:top w:val="nil"/>
              <w:left w:val="nil"/>
              <w:bottom w:val="nil"/>
              <w:right w:val="nil"/>
            </w:tcBorders>
            <w:shd w:val="clear" w:color="auto" w:fill="auto"/>
            <w:noWrap/>
            <w:vAlign w:val="bottom"/>
          </w:tcPr>
          <w:p w14:paraId="6DEE6A93" w14:textId="77777777" w:rsidR="000D2968" w:rsidRPr="009C01E6" w:rsidRDefault="000D2968" w:rsidP="000D2968">
            <w:pPr>
              <w:spacing w:line="240" w:lineRule="auto"/>
              <w:jc w:val="right"/>
              <w:rPr>
                <w:rFonts w:cs="Arial"/>
                <w:color w:val="000000"/>
                <w:szCs w:val="19"/>
              </w:rPr>
            </w:pPr>
            <w:r>
              <w:rPr>
                <w:rFonts w:cs="Arial"/>
                <w:color w:val="000000"/>
                <w:szCs w:val="19"/>
              </w:rPr>
              <w:t>2,33%</w:t>
            </w:r>
          </w:p>
        </w:tc>
      </w:tr>
      <w:tr w:rsidR="000D2968" w:rsidRPr="009C01E6" w14:paraId="3E735601" w14:textId="77777777" w:rsidTr="00BC1EE4">
        <w:trPr>
          <w:trHeight w:val="262"/>
        </w:trPr>
        <w:tc>
          <w:tcPr>
            <w:tcW w:w="4641" w:type="dxa"/>
            <w:tcBorders>
              <w:top w:val="nil"/>
              <w:left w:val="nil"/>
              <w:bottom w:val="nil"/>
              <w:right w:val="nil"/>
            </w:tcBorders>
            <w:shd w:val="clear" w:color="auto" w:fill="auto"/>
            <w:noWrap/>
            <w:vAlign w:val="bottom"/>
          </w:tcPr>
          <w:p w14:paraId="1066FE95" w14:textId="77777777" w:rsidR="000D2968" w:rsidRPr="009C01E6" w:rsidRDefault="000D2968" w:rsidP="000D2968">
            <w:pPr>
              <w:spacing w:line="240" w:lineRule="auto"/>
              <w:rPr>
                <w:rFonts w:cs="Arial"/>
                <w:color w:val="000000"/>
                <w:szCs w:val="19"/>
              </w:rPr>
            </w:pPr>
            <w:r>
              <w:rPr>
                <w:rFonts w:cs="Arial"/>
                <w:color w:val="000000"/>
                <w:szCs w:val="19"/>
              </w:rPr>
              <w:lastRenderedPageBreak/>
              <w:t>HF/C2000 installatie Autotunnel/Fietstunnel</w:t>
            </w:r>
          </w:p>
        </w:tc>
        <w:tc>
          <w:tcPr>
            <w:tcW w:w="1411" w:type="dxa"/>
            <w:tcBorders>
              <w:top w:val="nil"/>
              <w:left w:val="nil"/>
              <w:bottom w:val="nil"/>
              <w:right w:val="nil"/>
            </w:tcBorders>
            <w:shd w:val="clear" w:color="auto" w:fill="auto"/>
            <w:noWrap/>
            <w:vAlign w:val="bottom"/>
          </w:tcPr>
          <w:p w14:paraId="5A414D01" w14:textId="77777777" w:rsidR="000D2968" w:rsidRPr="009C01E6" w:rsidRDefault="000D2968" w:rsidP="000D2968">
            <w:pPr>
              <w:spacing w:line="240" w:lineRule="auto"/>
              <w:rPr>
                <w:rFonts w:cs="Arial"/>
                <w:color w:val="000000"/>
                <w:szCs w:val="19"/>
              </w:rPr>
            </w:pPr>
            <w:r>
              <w:rPr>
                <w:rFonts w:cs="Arial"/>
                <w:color w:val="000000"/>
                <w:szCs w:val="19"/>
              </w:rPr>
              <w:t>3.1.60.62</w:t>
            </w:r>
          </w:p>
        </w:tc>
        <w:tc>
          <w:tcPr>
            <w:tcW w:w="1934" w:type="dxa"/>
            <w:tcBorders>
              <w:top w:val="nil"/>
              <w:left w:val="nil"/>
              <w:bottom w:val="nil"/>
              <w:right w:val="nil"/>
            </w:tcBorders>
            <w:shd w:val="clear" w:color="auto" w:fill="auto"/>
            <w:noWrap/>
            <w:vAlign w:val="bottom"/>
          </w:tcPr>
          <w:p w14:paraId="16340605" w14:textId="77777777" w:rsidR="000D2968" w:rsidRPr="009C01E6" w:rsidRDefault="000D2968" w:rsidP="000D2968">
            <w:pPr>
              <w:spacing w:line="240" w:lineRule="auto"/>
              <w:jc w:val="right"/>
              <w:rPr>
                <w:rFonts w:cs="Arial"/>
                <w:color w:val="000000"/>
                <w:szCs w:val="19"/>
              </w:rPr>
            </w:pPr>
            <w:r>
              <w:rPr>
                <w:rFonts w:cs="Arial"/>
                <w:color w:val="000000"/>
                <w:szCs w:val="19"/>
              </w:rPr>
              <w:t>1</w:t>
            </w:r>
          </w:p>
        </w:tc>
        <w:tc>
          <w:tcPr>
            <w:tcW w:w="1218" w:type="dxa"/>
            <w:tcBorders>
              <w:top w:val="nil"/>
              <w:left w:val="nil"/>
              <w:bottom w:val="nil"/>
              <w:right w:val="nil"/>
            </w:tcBorders>
            <w:shd w:val="clear" w:color="auto" w:fill="auto"/>
            <w:noWrap/>
            <w:vAlign w:val="bottom"/>
          </w:tcPr>
          <w:p w14:paraId="64D79B72" w14:textId="77777777" w:rsidR="000D2968" w:rsidRPr="009C01E6" w:rsidRDefault="000D2968" w:rsidP="000D2968">
            <w:pPr>
              <w:spacing w:line="240" w:lineRule="auto"/>
              <w:jc w:val="right"/>
              <w:rPr>
                <w:rFonts w:cs="Arial"/>
                <w:color w:val="000000"/>
                <w:szCs w:val="19"/>
              </w:rPr>
            </w:pPr>
            <w:r>
              <w:rPr>
                <w:rFonts w:cs="Arial"/>
                <w:color w:val="000000"/>
                <w:szCs w:val="19"/>
              </w:rPr>
              <w:t>2,33%</w:t>
            </w:r>
          </w:p>
        </w:tc>
      </w:tr>
      <w:tr w:rsidR="000D2968" w:rsidRPr="009C01E6" w14:paraId="47932C86" w14:textId="77777777" w:rsidTr="00BC1EE4">
        <w:trPr>
          <w:trHeight w:val="262"/>
        </w:trPr>
        <w:tc>
          <w:tcPr>
            <w:tcW w:w="4641" w:type="dxa"/>
            <w:tcBorders>
              <w:top w:val="nil"/>
              <w:left w:val="nil"/>
              <w:bottom w:val="nil"/>
              <w:right w:val="nil"/>
            </w:tcBorders>
            <w:shd w:val="clear" w:color="auto" w:fill="auto"/>
            <w:noWrap/>
            <w:vAlign w:val="bottom"/>
          </w:tcPr>
          <w:p w14:paraId="69B74C49" w14:textId="77777777" w:rsidR="000D2968" w:rsidRPr="009C01E6" w:rsidRDefault="000D2968" w:rsidP="000D2968">
            <w:pPr>
              <w:spacing w:line="240" w:lineRule="auto"/>
              <w:rPr>
                <w:rFonts w:cs="Arial"/>
                <w:color w:val="000000"/>
                <w:szCs w:val="19"/>
              </w:rPr>
            </w:pPr>
            <w:r>
              <w:rPr>
                <w:rFonts w:cs="Arial"/>
                <w:color w:val="000000"/>
                <w:szCs w:val="19"/>
              </w:rPr>
              <w:t>Noodtelefooninstallatie Autotunnel</w:t>
            </w:r>
          </w:p>
        </w:tc>
        <w:tc>
          <w:tcPr>
            <w:tcW w:w="1411" w:type="dxa"/>
            <w:tcBorders>
              <w:top w:val="nil"/>
              <w:left w:val="nil"/>
              <w:bottom w:val="nil"/>
              <w:right w:val="nil"/>
            </w:tcBorders>
            <w:shd w:val="clear" w:color="auto" w:fill="auto"/>
            <w:noWrap/>
            <w:vAlign w:val="bottom"/>
          </w:tcPr>
          <w:p w14:paraId="37F68A40" w14:textId="77777777" w:rsidR="000D2968" w:rsidRPr="009C01E6" w:rsidRDefault="000D2968" w:rsidP="000D2968">
            <w:pPr>
              <w:spacing w:line="240" w:lineRule="auto"/>
              <w:rPr>
                <w:rFonts w:cs="Arial"/>
                <w:color w:val="000000"/>
                <w:szCs w:val="19"/>
              </w:rPr>
            </w:pPr>
            <w:r>
              <w:rPr>
                <w:rFonts w:cs="Arial"/>
                <w:color w:val="000000"/>
                <w:szCs w:val="19"/>
              </w:rPr>
              <w:t>3.1.60.64</w:t>
            </w:r>
          </w:p>
        </w:tc>
        <w:tc>
          <w:tcPr>
            <w:tcW w:w="1934" w:type="dxa"/>
            <w:tcBorders>
              <w:top w:val="nil"/>
              <w:left w:val="nil"/>
              <w:bottom w:val="nil"/>
              <w:right w:val="nil"/>
            </w:tcBorders>
            <w:shd w:val="clear" w:color="auto" w:fill="auto"/>
            <w:noWrap/>
            <w:vAlign w:val="bottom"/>
          </w:tcPr>
          <w:p w14:paraId="08228B26" w14:textId="77777777" w:rsidR="000D2968" w:rsidRPr="009C01E6" w:rsidRDefault="000D2968" w:rsidP="000D2968">
            <w:pPr>
              <w:spacing w:line="240" w:lineRule="auto"/>
              <w:jc w:val="right"/>
              <w:rPr>
                <w:rFonts w:cs="Arial"/>
                <w:color w:val="000000"/>
                <w:szCs w:val="19"/>
              </w:rPr>
            </w:pPr>
            <w:r>
              <w:rPr>
                <w:rFonts w:cs="Arial"/>
                <w:color w:val="000000"/>
                <w:szCs w:val="19"/>
              </w:rPr>
              <w:t>1</w:t>
            </w:r>
          </w:p>
        </w:tc>
        <w:tc>
          <w:tcPr>
            <w:tcW w:w="1218" w:type="dxa"/>
            <w:tcBorders>
              <w:top w:val="nil"/>
              <w:left w:val="nil"/>
              <w:bottom w:val="nil"/>
              <w:right w:val="nil"/>
            </w:tcBorders>
            <w:shd w:val="clear" w:color="auto" w:fill="auto"/>
            <w:noWrap/>
            <w:vAlign w:val="bottom"/>
          </w:tcPr>
          <w:p w14:paraId="3040F8BD" w14:textId="77777777" w:rsidR="000D2968" w:rsidRPr="009C01E6" w:rsidRDefault="000D2968" w:rsidP="000D2968">
            <w:pPr>
              <w:spacing w:line="240" w:lineRule="auto"/>
              <w:jc w:val="right"/>
              <w:rPr>
                <w:rFonts w:cs="Arial"/>
                <w:color w:val="000000"/>
                <w:szCs w:val="19"/>
              </w:rPr>
            </w:pPr>
            <w:r>
              <w:rPr>
                <w:rFonts w:cs="Arial"/>
                <w:color w:val="000000"/>
                <w:szCs w:val="19"/>
              </w:rPr>
              <w:t>2,33%</w:t>
            </w:r>
          </w:p>
        </w:tc>
      </w:tr>
      <w:tr w:rsidR="000D2968" w:rsidRPr="009C01E6" w14:paraId="44732756" w14:textId="77777777" w:rsidTr="00BC1EE4">
        <w:trPr>
          <w:trHeight w:val="262"/>
        </w:trPr>
        <w:tc>
          <w:tcPr>
            <w:tcW w:w="4641" w:type="dxa"/>
            <w:tcBorders>
              <w:top w:val="nil"/>
              <w:left w:val="nil"/>
              <w:bottom w:val="nil"/>
              <w:right w:val="nil"/>
            </w:tcBorders>
            <w:shd w:val="clear" w:color="auto" w:fill="auto"/>
            <w:noWrap/>
            <w:vAlign w:val="bottom"/>
          </w:tcPr>
          <w:p w14:paraId="741FDD8E" w14:textId="77777777" w:rsidR="000D2968" w:rsidRPr="009C01E6" w:rsidRDefault="000D2968" w:rsidP="000D2968">
            <w:pPr>
              <w:spacing w:line="240" w:lineRule="auto"/>
              <w:rPr>
                <w:rFonts w:cs="Arial"/>
                <w:color w:val="000000"/>
                <w:szCs w:val="19"/>
              </w:rPr>
            </w:pPr>
            <w:r>
              <w:rPr>
                <w:rFonts w:cs="Arial"/>
                <w:color w:val="000000"/>
                <w:szCs w:val="19"/>
              </w:rPr>
              <w:t>Verlichting verkeerstunnel Autotunnel</w:t>
            </w:r>
          </w:p>
        </w:tc>
        <w:tc>
          <w:tcPr>
            <w:tcW w:w="1411" w:type="dxa"/>
            <w:tcBorders>
              <w:top w:val="nil"/>
              <w:left w:val="nil"/>
              <w:bottom w:val="nil"/>
              <w:right w:val="nil"/>
            </w:tcBorders>
            <w:shd w:val="clear" w:color="auto" w:fill="auto"/>
            <w:noWrap/>
            <w:vAlign w:val="bottom"/>
          </w:tcPr>
          <w:p w14:paraId="0583785E" w14:textId="77777777" w:rsidR="000D2968" w:rsidRPr="009C01E6" w:rsidRDefault="000D2968" w:rsidP="000D2968">
            <w:pPr>
              <w:spacing w:line="240" w:lineRule="auto"/>
              <w:rPr>
                <w:rFonts w:cs="Arial"/>
                <w:color w:val="000000"/>
                <w:szCs w:val="19"/>
              </w:rPr>
            </w:pPr>
            <w:r>
              <w:rPr>
                <w:rFonts w:cs="Arial"/>
                <w:color w:val="000000"/>
                <w:szCs w:val="19"/>
              </w:rPr>
              <w:t>3.1.20.21</w:t>
            </w:r>
          </w:p>
        </w:tc>
        <w:tc>
          <w:tcPr>
            <w:tcW w:w="1934" w:type="dxa"/>
            <w:tcBorders>
              <w:top w:val="nil"/>
              <w:left w:val="nil"/>
              <w:bottom w:val="nil"/>
              <w:right w:val="nil"/>
            </w:tcBorders>
            <w:shd w:val="clear" w:color="auto" w:fill="auto"/>
            <w:noWrap/>
            <w:vAlign w:val="bottom"/>
          </w:tcPr>
          <w:p w14:paraId="1FAD514B" w14:textId="77777777" w:rsidR="000D2968" w:rsidRPr="009C01E6" w:rsidRDefault="000D2968" w:rsidP="000D2968">
            <w:pPr>
              <w:spacing w:line="240" w:lineRule="auto"/>
              <w:jc w:val="right"/>
              <w:rPr>
                <w:rFonts w:cs="Arial"/>
                <w:color w:val="000000"/>
                <w:szCs w:val="19"/>
              </w:rPr>
            </w:pPr>
            <w:r>
              <w:rPr>
                <w:rFonts w:cs="Arial"/>
                <w:color w:val="000000"/>
                <w:szCs w:val="19"/>
              </w:rPr>
              <w:t>1</w:t>
            </w:r>
          </w:p>
        </w:tc>
        <w:tc>
          <w:tcPr>
            <w:tcW w:w="1218" w:type="dxa"/>
            <w:tcBorders>
              <w:top w:val="nil"/>
              <w:left w:val="nil"/>
              <w:bottom w:val="nil"/>
              <w:right w:val="nil"/>
            </w:tcBorders>
            <w:shd w:val="clear" w:color="auto" w:fill="auto"/>
            <w:noWrap/>
            <w:vAlign w:val="bottom"/>
          </w:tcPr>
          <w:p w14:paraId="571464FD" w14:textId="77777777" w:rsidR="000D2968" w:rsidRPr="009C01E6" w:rsidRDefault="000D2968" w:rsidP="000D2968">
            <w:pPr>
              <w:spacing w:line="240" w:lineRule="auto"/>
              <w:jc w:val="right"/>
              <w:rPr>
                <w:rFonts w:cs="Arial"/>
                <w:color w:val="000000"/>
                <w:szCs w:val="19"/>
              </w:rPr>
            </w:pPr>
            <w:r>
              <w:rPr>
                <w:rFonts w:cs="Arial"/>
                <w:color w:val="000000"/>
                <w:szCs w:val="19"/>
              </w:rPr>
              <w:t>2,33%</w:t>
            </w:r>
          </w:p>
        </w:tc>
      </w:tr>
      <w:tr w:rsidR="000D2968" w:rsidRPr="009C01E6" w14:paraId="78F04E4B" w14:textId="77777777" w:rsidTr="004C6BC4">
        <w:trPr>
          <w:trHeight w:val="262"/>
        </w:trPr>
        <w:tc>
          <w:tcPr>
            <w:tcW w:w="4641" w:type="dxa"/>
            <w:tcBorders>
              <w:top w:val="nil"/>
              <w:left w:val="nil"/>
              <w:bottom w:val="nil"/>
              <w:right w:val="nil"/>
            </w:tcBorders>
            <w:shd w:val="clear" w:color="auto" w:fill="auto"/>
            <w:noWrap/>
            <w:vAlign w:val="bottom"/>
          </w:tcPr>
          <w:p w14:paraId="10B8D786" w14:textId="77777777" w:rsidR="000D2968" w:rsidRPr="009C01E6" w:rsidRDefault="000D2968" w:rsidP="000D2968">
            <w:pPr>
              <w:spacing w:line="240" w:lineRule="auto"/>
              <w:rPr>
                <w:rFonts w:cs="Arial"/>
                <w:color w:val="000000"/>
                <w:szCs w:val="19"/>
              </w:rPr>
            </w:pPr>
          </w:p>
        </w:tc>
        <w:tc>
          <w:tcPr>
            <w:tcW w:w="1411" w:type="dxa"/>
            <w:tcBorders>
              <w:top w:val="single" w:sz="4" w:space="0" w:color="000000"/>
              <w:left w:val="nil"/>
              <w:bottom w:val="single" w:sz="8" w:space="0" w:color="808080"/>
              <w:right w:val="nil"/>
            </w:tcBorders>
            <w:shd w:val="clear" w:color="auto" w:fill="auto"/>
            <w:noWrap/>
            <w:vAlign w:val="bottom"/>
          </w:tcPr>
          <w:p w14:paraId="1E30FBE2" w14:textId="77777777" w:rsidR="000D2968" w:rsidRPr="009C01E6" w:rsidRDefault="000D2968" w:rsidP="000D2968">
            <w:pPr>
              <w:spacing w:line="240" w:lineRule="auto"/>
              <w:rPr>
                <w:rFonts w:cs="Arial"/>
                <w:color w:val="000000"/>
                <w:szCs w:val="19"/>
              </w:rPr>
            </w:pPr>
            <w:r>
              <w:rPr>
                <w:rFonts w:cs="Arial"/>
                <w:b/>
                <w:bCs/>
                <w:color w:val="000000"/>
                <w:szCs w:val="19"/>
              </w:rPr>
              <w:t>Grand Total</w:t>
            </w:r>
          </w:p>
        </w:tc>
        <w:tc>
          <w:tcPr>
            <w:tcW w:w="1934" w:type="dxa"/>
            <w:tcBorders>
              <w:top w:val="single" w:sz="4" w:space="0" w:color="000000"/>
              <w:left w:val="nil"/>
              <w:bottom w:val="single" w:sz="8" w:space="0" w:color="808080"/>
              <w:right w:val="nil"/>
            </w:tcBorders>
            <w:shd w:val="clear" w:color="auto" w:fill="auto"/>
            <w:noWrap/>
            <w:vAlign w:val="bottom"/>
          </w:tcPr>
          <w:p w14:paraId="583BDC86" w14:textId="77777777" w:rsidR="000D2968" w:rsidRPr="009C01E6" w:rsidRDefault="000D2968" w:rsidP="000D2968">
            <w:pPr>
              <w:spacing w:line="240" w:lineRule="auto"/>
              <w:jc w:val="right"/>
              <w:rPr>
                <w:rFonts w:cs="Arial"/>
                <w:color w:val="000000"/>
                <w:szCs w:val="19"/>
              </w:rPr>
            </w:pPr>
            <w:r>
              <w:rPr>
                <w:rFonts w:cs="Arial"/>
                <w:b/>
                <w:bCs/>
                <w:color w:val="000000"/>
                <w:szCs w:val="19"/>
              </w:rPr>
              <w:t>43</w:t>
            </w:r>
          </w:p>
        </w:tc>
        <w:tc>
          <w:tcPr>
            <w:tcW w:w="1218" w:type="dxa"/>
            <w:tcBorders>
              <w:top w:val="single" w:sz="4" w:space="0" w:color="000000"/>
              <w:left w:val="nil"/>
              <w:bottom w:val="single" w:sz="8" w:space="0" w:color="808080"/>
              <w:right w:val="nil"/>
            </w:tcBorders>
            <w:shd w:val="clear" w:color="auto" w:fill="auto"/>
            <w:noWrap/>
            <w:vAlign w:val="bottom"/>
          </w:tcPr>
          <w:p w14:paraId="0B87EF34" w14:textId="77777777" w:rsidR="000D2968" w:rsidRPr="009C01E6" w:rsidRDefault="000D2968" w:rsidP="000D2968">
            <w:pPr>
              <w:spacing w:line="240" w:lineRule="auto"/>
              <w:jc w:val="right"/>
              <w:rPr>
                <w:rFonts w:cs="Arial"/>
                <w:color w:val="000000"/>
                <w:szCs w:val="19"/>
              </w:rPr>
            </w:pPr>
            <w:r>
              <w:rPr>
                <w:rFonts w:cs="Arial"/>
                <w:b/>
                <w:bCs/>
                <w:color w:val="000000"/>
                <w:szCs w:val="19"/>
              </w:rPr>
              <w:t>100,00%</w:t>
            </w:r>
          </w:p>
        </w:tc>
      </w:tr>
    </w:tbl>
    <w:p w14:paraId="35F87A20" w14:textId="77777777" w:rsidR="00A86B54" w:rsidRDefault="00A86B54" w:rsidP="004C3084"/>
    <w:p w14:paraId="1871E03D" w14:textId="77777777" w:rsidR="00A92B1B" w:rsidRDefault="00A92B1B" w:rsidP="004C3084">
      <w:r>
        <w:t>In de v</w:t>
      </w:r>
      <w:r w:rsidR="00BC1EE4">
        <w:t>olgende paragrafen (5.1 t/m 5. 5</w:t>
      </w:r>
      <w:r>
        <w:t>) wordt de top</w:t>
      </w:r>
      <w:r w:rsidR="00566DFD">
        <w:t xml:space="preserve"> 5 </w:t>
      </w:r>
      <w:r w:rsidR="00D41B2F">
        <w:t>verder uitgewerkt</w:t>
      </w:r>
      <w:r>
        <w:t>.</w:t>
      </w:r>
    </w:p>
    <w:p w14:paraId="63B449FE" w14:textId="77777777" w:rsidR="008633CF" w:rsidRDefault="008633CF" w:rsidP="003118E8"/>
    <w:p w14:paraId="3B8B6B76" w14:textId="6169E77F" w:rsidR="004965A7" w:rsidRDefault="00A92B1B" w:rsidP="004C0935">
      <w:r>
        <w:t>De trend/verloop van het aantal meldingen (over de vo</w:t>
      </w:r>
      <w:r w:rsidR="00795BC1">
        <w:t>orgaande</w:t>
      </w:r>
      <w:r>
        <w:t xml:space="preserve"> kwartalen) wordt weergegeven in de </w:t>
      </w:r>
      <w:r w:rsidR="004D4292">
        <w:t>bijlage</w:t>
      </w:r>
      <w:r w:rsidR="00BD139E">
        <w:t>.</w:t>
      </w:r>
    </w:p>
    <w:p w14:paraId="6EA66D2C" w14:textId="77777777" w:rsidR="00795BC1" w:rsidRDefault="00795BC1">
      <w:pPr>
        <w:spacing w:line="240" w:lineRule="auto"/>
      </w:pPr>
      <w:r>
        <w:br w:type="page"/>
      </w:r>
    </w:p>
    <w:p w14:paraId="01B732FD" w14:textId="77777777" w:rsidR="003B0AF1" w:rsidRDefault="003B0AF1" w:rsidP="00756B0C"/>
    <w:p w14:paraId="6C2BCD14" w14:textId="77777777" w:rsidR="0058319F" w:rsidRDefault="0058319F" w:rsidP="0058319F">
      <w:pPr>
        <w:pStyle w:val="Heading2"/>
      </w:pPr>
      <w:bookmarkStart w:id="30" w:name="_Toc41549757"/>
      <w:bookmarkEnd w:id="26"/>
      <w:r w:rsidRPr="0058319F">
        <w:t>CCTV-</w:t>
      </w:r>
      <w:r w:rsidR="00AD5F6B" w:rsidRPr="0058319F">
        <w:t>video-installatie</w:t>
      </w:r>
      <w:r w:rsidRPr="0058319F">
        <w:t xml:space="preserve"> Autotunnel/Fietstunnel</w:t>
      </w:r>
      <w:bookmarkEnd w:id="30"/>
    </w:p>
    <w:p w14:paraId="676768CF" w14:textId="77777777" w:rsidR="0094196B" w:rsidRPr="0094196B" w:rsidRDefault="0094196B" w:rsidP="006E7EF6">
      <w:pPr>
        <w:rPr>
          <w:szCs w:val="19"/>
        </w:rPr>
      </w:pPr>
    </w:p>
    <w:tbl>
      <w:tblPr>
        <w:tblW w:w="9793"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567"/>
        <w:gridCol w:w="3282"/>
      </w:tblGrid>
      <w:tr w:rsidR="00A92B1B" w:rsidRPr="00AE0BF7" w14:paraId="46C69B00" w14:textId="77777777" w:rsidTr="00E57044">
        <w:trPr>
          <w:trHeight w:val="322"/>
        </w:trPr>
        <w:tc>
          <w:tcPr>
            <w:tcW w:w="5944" w:type="dxa"/>
            <w:tcBorders>
              <w:bottom w:val="single" w:sz="8" w:space="0" w:color="808080"/>
            </w:tcBorders>
            <w:shd w:val="clear" w:color="808080" w:fill="808080"/>
            <w:noWrap/>
          </w:tcPr>
          <w:p w14:paraId="052CB760" w14:textId="77777777" w:rsidR="00A92B1B" w:rsidRPr="00BC61A1" w:rsidRDefault="00A92B1B" w:rsidP="003C48D6">
            <w:pPr>
              <w:spacing w:line="240" w:lineRule="auto"/>
              <w:rPr>
                <w:rFonts w:cs="Arial"/>
                <w:b/>
                <w:bCs/>
                <w:color w:val="FFFFFF"/>
                <w:sz w:val="18"/>
                <w:szCs w:val="18"/>
              </w:rPr>
            </w:pPr>
            <w:r>
              <w:rPr>
                <w:rFonts w:cs="Arial"/>
                <w:b/>
                <w:bCs/>
                <w:color w:val="FFFFFF"/>
                <w:sz w:val="18"/>
                <w:szCs w:val="18"/>
              </w:rPr>
              <w:t>Onderdeel/deelinstallatie</w:t>
            </w:r>
          </w:p>
        </w:tc>
        <w:tc>
          <w:tcPr>
            <w:tcW w:w="567" w:type="dxa"/>
            <w:tcBorders>
              <w:bottom w:val="single" w:sz="8" w:space="0" w:color="808080"/>
            </w:tcBorders>
            <w:shd w:val="clear" w:color="808080" w:fill="808080"/>
          </w:tcPr>
          <w:p w14:paraId="1F83A01D" w14:textId="77777777" w:rsidR="00A92B1B" w:rsidRDefault="00A92B1B" w:rsidP="006E7EF6">
            <w:pPr>
              <w:spacing w:line="240" w:lineRule="auto"/>
              <w:jc w:val="both"/>
              <w:rPr>
                <w:rFonts w:cs="Arial"/>
                <w:b/>
                <w:bCs/>
                <w:color w:val="FFFFFF"/>
                <w:sz w:val="18"/>
                <w:szCs w:val="18"/>
              </w:rPr>
            </w:pPr>
          </w:p>
        </w:tc>
        <w:tc>
          <w:tcPr>
            <w:tcW w:w="3282" w:type="dxa"/>
            <w:tcBorders>
              <w:bottom w:val="single" w:sz="8" w:space="0" w:color="808080"/>
            </w:tcBorders>
            <w:shd w:val="clear" w:color="808080" w:fill="808080"/>
            <w:noWrap/>
          </w:tcPr>
          <w:p w14:paraId="17A241E5" w14:textId="77777777" w:rsidR="00A92B1B" w:rsidRPr="00BC61A1" w:rsidRDefault="00A92B1B" w:rsidP="006E7EF6">
            <w:pPr>
              <w:spacing w:line="240" w:lineRule="auto"/>
              <w:jc w:val="both"/>
              <w:rPr>
                <w:rFonts w:cs="Arial"/>
                <w:b/>
                <w:bCs/>
                <w:color w:val="FFFFFF"/>
                <w:sz w:val="18"/>
                <w:szCs w:val="18"/>
              </w:rPr>
            </w:pPr>
            <w:r>
              <w:rPr>
                <w:rFonts w:cs="Arial"/>
                <w:b/>
                <w:bCs/>
                <w:color w:val="FFFFFF"/>
                <w:sz w:val="18"/>
                <w:szCs w:val="18"/>
              </w:rPr>
              <w:t>Vervolgactie</w:t>
            </w:r>
          </w:p>
        </w:tc>
      </w:tr>
      <w:tr w:rsidR="00A92B1B" w:rsidRPr="00AD5F6B" w14:paraId="187F3877" w14:textId="77777777" w:rsidTr="00E57044">
        <w:trPr>
          <w:trHeight w:val="322"/>
        </w:trPr>
        <w:tc>
          <w:tcPr>
            <w:tcW w:w="5944" w:type="dxa"/>
            <w:shd w:val="clear" w:color="808080" w:fill="D9D9D9" w:themeFill="background1" w:themeFillShade="D9"/>
            <w:noWrap/>
            <w:hideMark/>
          </w:tcPr>
          <w:p w14:paraId="4C351A4D" w14:textId="77777777" w:rsidR="00A92B1B" w:rsidRPr="00E57044" w:rsidRDefault="009E6D53" w:rsidP="003C48D6">
            <w:pPr>
              <w:spacing w:line="240" w:lineRule="auto"/>
              <w:rPr>
                <w:rFonts w:cs="Arial"/>
                <w:b/>
                <w:bCs/>
                <w:sz w:val="18"/>
                <w:szCs w:val="18"/>
              </w:rPr>
            </w:pPr>
            <w:r w:rsidRPr="009E6D53">
              <w:rPr>
                <w:rFonts w:cs="Arial"/>
                <w:b/>
                <w:bCs/>
                <w:sz w:val="18"/>
                <w:szCs w:val="18"/>
              </w:rPr>
              <w:t>161+EC0305 - Camera W28 (PTZ)</w:t>
            </w:r>
          </w:p>
        </w:tc>
        <w:tc>
          <w:tcPr>
            <w:tcW w:w="567" w:type="dxa"/>
            <w:shd w:val="clear" w:color="808080" w:fill="D9D9D9" w:themeFill="background1" w:themeFillShade="D9"/>
          </w:tcPr>
          <w:p w14:paraId="2C3EEADE" w14:textId="77777777" w:rsidR="00A92B1B" w:rsidRPr="00024272" w:rsidDel="00AD5F6B" w:rsidRDefault="009E6D53" w:rsidP="006E7EF6">
            <w:pPr>
              <w:spacing w:line="240" w:lineRule="auto"/>
              <w:jc w:val="both"/>
              <w:rPr>
                <w:rFonts w:cs="Arial"/>
                <w:b/>
                <w:bCs/>
                <w:sz w:val="18"/>
                <w:szCs w:val="18"/>
              </w:rPr>
            </w:pPr>
            <w:r>
              <w:rPr>
                <w:rFonts w:cs="Arial"/>
                <w:b/>
                <w:bCs/>
                <w:sz w:val="18"/>
                <w:szCs w:val="18"/>
              </w:rPr>
              <w:t>1</w:t>
            </w:r>
            <w:r w:rsidR="00A92B1B">
              <w:rPr>
                <w:rFonts w:cs="Arial"/>
                <w:b/>
                <w:bCs/>
                <w:sz w:val="18"/>
                <w:szCs w:val="18"/>
              </w:rPr>
              <w:t xml:space="preserve"> st</w:t>
            </w:r>
          </w:p>
        </w:tc>
        <w:tc>
          <w:tcPr>
            <w:tcW w:w="3282" w:type="dxa"/>
            <w:shd w:val="clear" w:color="808080" w:fill="D9D9D9" w:themeFill="background1" w:themeFillShade="D9"/>
            <w:noWrap/>
            <w:hideMark/>
          </w:tcPr>
          <w:p w14:paraId="04C519E6" w14:textId="77777777" w:rsidR="00A92B1B" w:rsidRPr="00E57044" w:rsidRDefault="00A92B1B" w:rsidP="006E7EF6">
            <w:pPr>
              <w:spacing w:line="240" w:lineRule="auto"/>
              <w:jc w:val="both"/>
              <w:rPr>
                <w:rFonts w:cs="Arial"/>
                <w:b/>
                <w:bCs/>
                <w:sz w:val="18"/>
                <w:szCs w:val="18"/>
              </w:rPr>
            </w:pPr>
          </w:p>
        </w:tc>
      </w:tr>
      <w:tr w:rsidR="00CE3D0B" w:rsidRPr="00AE0BF7" w14:paraId="7B4A96BA" w14:textId="77777777" w:rsidTr="00F424F1">
        <w:trPr>
          <w:trHeight w:val="255"/>
        </w:trPr>
        <w:tc>
          <w:tcPr>
            <w:tcW w:w="5944" w:type="dxa"/>
            <w:tcBorders>
              <w:bottom w:val="single" w:sz="8" w:space="0" w:color="808080"/>
            </w:tcBorders>
            <w:shd w:val="clear" w:color="auto" w:fill="auto"/>
            <w:noWrap/>
            <w:hideMark/>
          </w:tcPr>
          <w:p w14:paraId="63A5F1A3" w14:textId="77777777" w:rsidR="00CE3D0B" w:rsidRPr="00E57044" w:rsidRDefault="00CE3D0B" w:rsidP="00CE3D0B">
            <w:pPr>
              <w:spacing w:line="240" w:lineRule="auto"/>
              <w:rPr>
                <w:b/>
                <w:bCs/>
                <w:sz w:val="18"/>
                <w:szCs w:val="18"/>
              </w:rPr>
            </w:pPr>
            <w:r w:rsidRPr="00E57044">
              <w:rPr>
                <w:b/>
                <w:bCs/>
                <w:sz w:val="18"/>
                <w:szCs w:val="18"/>
              </w:rPr>
              <w:t xml:space="preserve">1 melding (bedienfout). </w:t>
            </w:r>
          </w:p>
          <w:p w14:paraId="7033F432" w14:textId="77777777" w:rsidR="00CE3D0B" w:rsidRPr="00E57044" w:rsidRDefault="009E6D53" w:rsidP="00CE3D0B">
            <w:pPr>
              <w:spacing w:line="240" w:lineRule="auto"/>
              <w:rPr>
                <w:rFonts w:cs="Arial"/>
                <w:color w:val="000000"/>
                <w:sz w:val="18"/>
                <w:szCs w:val="18"/>
              </w:rPr>
            </w:pPr>
            <w:r>
              <w:rPr>
                <w:sz w:val="18"/>
                <w:szCs w:val="18"/>
              </w:rPr>
              <w:t>C</w:t>
            </w:r>
            <w:r w:rsidRPr="009E6D53">
              <w:rPr>
                <w:sz w:val="18"/>
                <w:szCs w:val="18"/>
              </w:rPr>
              <w:t>amera west 28 preset 1 functioneert niet blijft uitgezoomd staan wel met de hand</w:t>
            </w:r>
            <w:r>
              <w:rPr>
                <w:sz w:val="18"/>
                <w:szCs w:val="18"/>
              </w:rPr>
              <w:t>.</w:t>
            </w:r>
            <w:r w:rsidR="00CE3D0B">
              <w:rPr>
                <w:sz w:val="18"/>
                <w:szCs w:val="18"/>
              </w:rPr>
              <w:t xml:space="preserve"> </w:t>
            </w:r>
            <w:r w:rsidRPr="009E6D53">
              <w:rPr>
                <w:sz w:val="18"/>
                <w:szCs w:val="18"/>
              </w:rPr>
              <w:t>Tyco ziet in het sy</w:t>
            </w:r>
            <w:r w:rsidR="001B6035">
              <w:rPr>
                <w:sz w:val="18"/>
                <w:szCs w:val="18"/>
              </w:rPr>
              <w:t>s</w:t>
            </w:r>
            <w:r w:rsidRPr="009E6D53">
              <w:rPr>
                <w:sz w:val="18"/>
                <w:szCs w:val="18"/>
              </w:rPr>
              <w:t>teem dat</w:t>
            </w:r>
            <w:r>
              <w:rPr>
                <w:sz w:val="18"/>
                <w:szCs w:val="18"/>
              </w:rPr>
              <w:t xml:space="preserve"> de preset gewoon goed staat. Dit is ge</w:t>
            </w:r>
            <w:r w:rsidRPr="009E6D53">
              <w:rPr>
                <w:sz w:val="18"/>
                <w:szCs w:val="18"/>
              </w:rPr>
              <w:t>controleer</w:t>
            </w:r>
            <w:r>
              <w:rPr>
                <w:sz w:val="18"/>
                <w:szCs w:val="18"/>
              </w:rPr>
              <w:t>d</w:t>
            </w:r>
            <w:r w:rsidRPr="009E6D53">
              <w:rPr>
                <w:sz w:val="18"/>
                <w:szCs w:val="18"/>
              </w:rPr>
              <w:t xml:space="preserve"> met KPP. KPP bevestigd dat de preset al goed staat.</w:t>
            </w:r>
          </w:p>
        </w:tc>
        <w:tc>
          <w:tcPr>
            <w:tcW w:w="567" w:type="dxa"/>
            <w:tcBorders>
              <w:bottom w:val="single" w:sz="8" w:space="0" w:color="808080"/>
            </w:tcBorders>
          </w:tcPr>
          <w:p w14:paraId="142C1748" w14:textId="77777777" w:rsidR="00CE3D0B" w:rsidRPr="00024272" w:rsidDel="00161B97" w:rsidRDefault="00CE3D0B" w:rsidP="00CE3D0B">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7A85D508" w14:textId="68BD8B15" w:rsidR="00CE3D0B" w:rsidRPr="00E57044" w:rsidRDefault="004A4B9B" w:rsidP="00CE3D0B">
            <w:pPr>
              <w:spacing w:line="240" w:lineRule="auto"/>
              <w:jc w:val="both"/>
              <w:rPr>
                <w:rFonts w:cs="Arial"/>
                <w:color w:val="000000"/>
                <w:sz w:val="18"/>
                <w:szCs w:val="18"/>
              </w:rPr>
            </w:pPr>
            <w:r>
              <w:rPr>
                <w:rFonts w:cs="Arial"/>
                <w:color w:val="000000"/>
                <w:sz w:val="18"/>
                <w:szCs w:val="18"/>
              </w:rPr>
              <w:t>-</w:t>
            </w:r>
          </w:p>
        </w:tc>
      </w:tr>
      <w:tr w:rsidR="00A92B1B" w:rsidRPr="00AD5F6B" w14:paraId="582DD9A3" w14:textId="77777777" w:rsidTr="00E57044">
        <w:trPr>
          <w:trHeight w:val="255"/>
        </w:trPr>
        <w:tc>
          <w:tcPr>
            <w:tcW w:w="5944" w:type="dxa"/>
            <w:shd w:val="clear" w:color="808080" w:fill="D9D9D9" w:themeFill="background1" w:themeFillShade="D9"/>
            <w:noWrap/>
          </w:tcPr>
          <w:p w14:paraId="77856377" w14:textId="77777777" w:rsidR="00A92B1B" w:rsidRPr="00E57044" w:rsidRDefault="00CE3D0B" w:rsidP="006E7EF6">
            <w:pPr>
              <w:spacing w:line="240" w:lineRule="auto"/>
              <w:rPr>
                <w:rFonts w:cs="Arial"/>
                <w:b/>
                <w:bCs/>
                <w:sz w:val="18"/>
                <w:szCs w:val="18"/>
              </w:rPr>
            </w:pPr>
            <w:r w:rsidRPr="00CE3D0B">
              <w:rPr>
                <w:rFonts w:cs="Arial"/>
                <w:b/>
                <w:bCs/>
                <w:sz w:val="18"/>
                <w:szCs w:val="18"/>
              </w:rPr>
              <w:t>161+EC0103 - Camera IM4 (PTZ)</w:t>
            </w:r>
          </w:p>
        </w:tc>
        <w:tc>
          <w:tcPr>
            <w:tcW w:w="567" w:type="dxa"/>
            <w:shd w:val="clear" w:color="808080" w:fill="D9D9D9" w:themeFill="background1" w:themeFillShade="D9"/>
          </w:tcPr>
          <w:p w14:paraId="5345BCD9" w14:textId="77777777" w:rsidR="00A92B1B" w:rsidRPr="00024272" w:rsidRDefault="009E6D53" w:rsidP="006E7EF6">
            <w:pPr>
              <w:spacing w:line="240" w:lineRule="auto"/>
              <w:jc w:val="both"/>
              <w:rPr>
                <w:rFonts w:cs="Arial"/>
                <w:b/>
                <w:bCs/>
                <w:sz w:val="18"/>
                <w:szCs w:val="18"/>
              </w:rPr>
            </w:pPr>
            <w:r>
              <w:rPr>
                <w:rFonts w:cs="Arial"/>
                <w:b/>
                <w:bCs/>
                <w:sz w:val="18"/>
                <w:szCs w:val="18"/>
              </w:rPr>
              <w:t>2</w:t>
            </w:r>
            <w:r w:rsidR="00A92B1B">
              <w:rPr>
                <w:rFonts w:cs="Arial"/>
                <w:b/>
                <w:bCs/>
                <w:sz w:val="18"/>
                <w:szCs w:val="18"/>
              </w:rPr>
              <w:t xml:space="preserve"> st</w:t>
            </w:r>
          </w:p>
        </w:tc>
        <w:tc>
          <w:tcPr>
            <w:tcW w:w="3282" w:type="dxa"/>
            <w:shd w:val="clear" w:color="808080" w:fill="D9D9D9" w:themeFill="background1" w:themeFillShade="D9"/>
            <w:noWrap/>
          </w:tcPr>
          <w:p w14:paraId="356AAAF9" w14:textId="77777777" w:rsidR="00A92B1B" w:rsidRPr="00E57044" w:rsidRDefault="00A92B1B" w:rsidP="006E7EF6">
            <w:pPr>
              <w:spacing w:line="240" w:lineRule="auto"/>
              <w:jc w:val="both"/>
              <w:rPr>
                <w:rFonts w:cs="Arial"/>
                <w:b/>
                <w:bCs/>
                <w:sz w:val="18"/>
                <w:szCs w:val="18"/>
              </w:rPr>
            </w:pPr>
          </w:p>
        </w:tc>
      </w:tr>
      <w:tr w:rsidR="00A92B1B" w:rsidRPr="00AE0BF7" w14:paraId="359B5388" w14:textId="77777777" w:rsidTr="00E57044">
        <w:trPr>
          <w:trHeight w:val="255"/>
        </w:trPr>
        <w:tc>
          <w:tcPr>
            <w:tcW w:w="5944" w:type="dxa"/>
            <w:tcBorders>
              <w:bottom w:val="single" w:sz="8" w:space="0" w:color="808080"/>
            </w:tcBorders>
            <w:shd w:val="clear" w:color="auto" w:fill="auto"/>
            <w:noWrap/>
            <w:hideMark/>
          </w:tcPr>
          <w:p w14:paraId="7203317B" w14:textId="77777777" w:rsidR="00A92B1B" w:rsidRPr="00E57044" w:rsidRDefault="00A92B1B" w:rsidP="006E7EF6">
            <w:pPr>
              <w:spacing w:line="240" w:lineRule="auto"/>
              <w:rPr>
                <w:rFonts w:cs="Arial"/>
                <w:b/>
                <w:bCs/>
                <w:color w:val="000000"/>
                <w:sz w:val="18"/>
                <w:szCs w:val="18"/>
              </w:rPr>
            </w:pPr>
            <w:r w:rsidRPr="00E57044">
              <w:rPr>
                <w:rFonts w:cs="Arial"/>
                <w:b/>
                <w:bCs/>
                <w:color w:val="000000"/>
                <w:sz w:val="18"/>
                <w:szCs w:val="18"/>
              </w:rPr>
              <w:t>1 melding (</w:t>
            </w:r>
            <w:r w:rsidR="00CE3D0B">
              <w:rPr>
                <w:rFonts w:cs="Arial"/>
                <w:b/>
                <w:bCs/>
                <w:color w:val="000000"/>
                <w:sz w:val="18"/>
                <w:szCs w:val="18"/>
              </w:rPr>
              <w:t>Storing</w:t>
            </w:r>
            <w:r w:rsidRPr="00E57044">
              <w:rPr>
                <w:rFonts w:cs="Arial"/>
                <w:b/>
                <w:bCs/>
                <w:color w:val="000000"/>
                <w:sz w:val="18"/>
                <w:szCs w:val="18"/>
              </w:rPr>
              <w:t>):</w:t>
            </w:r>
          </w:p>
          <w:p w14:paraId="7F8E31C4" w14:textId="77777777" w:rsidR="00A92B1B" w:rsidRPr="00E57044" w:rsidRDefault="00CE3D0B" w:rsidP="009E6D53">
            <w:pPr>
              <w:spacing w:line="240" w:lineRule="auto"/>
              <w:rPr>
                <w:rFonts w:cs="Arial"/>
                <w:color w:val="000000"/>
                <w:sz w:val="18"/>
                <w:szCs w:val="18"/>
              </w:rPr>
            </w:pPr>
            <w:r w:rsidRPr="00CE3D0B">
              <w:rPr>
                <w:rFonts w:cs="Arial"/>
                <w:color w:val="000000"/>
                <w:sz w:val="18"/>
                <w:szCs w:val="18"/>
              </w:rPr>
              <w:t xml:space="preserve">Camera IM4 </w:t>
            </w:r>
            <w:r w:rsidR="009E6D53">
              <w:rPr>
                <w:rFonts w:cs="Arial"/>
                <w:color w:val="000000"/>
                <w:sz w:val="18"/>
                <w:szCs w:val="18"/>
              </w:rPr>
              <w:t>is niet bestuurbaar. Tyco heeft de camera gereset vanaf het m waarna alles weer naar behoren werkt</w:t>
            </w:r>
          </w:p>
        </w:tc>
        <w:tc>
          <w:tcPr>
            <w:tcW w:w="567" w:type="dxa"/>
            <w:tcBorders>
              <w:bottom w:val="single" w:sz="8" w:space="0" w:color="808080"/>
            </w:tcBorders>
          </w:tcPr>
          <w:p w14:paraId="0D183699" w14:textId="77777777" w:rsidR="00A92B1B" w:rsidRPr="00024272" w:rsidDel="00161B97" w:rsidRDefault="00A92B1B" w:rsidP="006E7EF6">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74F351F0" w14:textId="77777777" w:rsidR="00A92B1B" w:rsidRPr="00E57044" w:rsidRDefault="00E50F9A" w:rsidP="006E7EF6">
            <w:pPr>
              <w:spacing w:line="240" w:lineRule="auto"/>
              <w:jc w:val="both"/>
              <w:rPr>
                <w:rFonts w:cs="Arial"/>
                <w:color w:val="000000"/>
                <w:sz w:val="18"/>
                <w:szCs w:val="18"/>
              </w:rPr>
            </w:pPr>
            <w:r>
              <w:rPr>
                <w:rFonts w:cs="Arial"/>
                <w:color w:val="000000"/>
                <w:sz w:val="18"/>
                <w:szCs w:val="18"/>
              </w:rPr>
              <w:t>-</w:t>
            </w:r>
          </w:p>
        </w:tc>
      </w:tr>
      <w:tr w:rsidR="00CE3D0B" w:rsidRPr="00AE0BF7" w14:paraId="6514B912" w14:textId="77777777" w:rsidTr="00E57044">
        <w:trPr>
          <w:trHeight w:val="255"/>
        </w:trPr>
        <w:tc>
          <w:tcPr>
            <w:tcW w:w="5944" w:type="dxa"/>
            <w:tcBorders>
              <w:bottom w:val="single" w:sz="8" w:space="0" w:color="808080"/>
            </w:tcBorders>
            <w:shd w:val="clear" w:color="auto" w:fill="auto"/>
            <w:noWrap/>
          </w:tcPr>
          <w:p w14:paraId="22E05F40" w14:textId="77777777" w:rsidR="00CE3D0B" w:rsidRDefault="00CE3D0B" w:rsidP="006E7EF6">
            <w:pPr>
              <w:spacing w:line="240" w:lineRule="auto"/>
              <w:rPr>
                <w:rFonts w:cs="Arial"/>
                <w:b/>
                <w:bCs/>
                <w:color w:val="000000"/>
                <w:sz w:val="18"/>
                <w:szCs w:val="18"/>
              </w:rPr>
            </w:pPr>
            <w:r w:rsidRPr="00CE3D0B">
              <w:rPr>
                <w:rFonts w:cs="Arial"/>
                <w:b/>
                <w:bCs/>
                <w:color w:val="000000"/>
                <w:sz w:val="18"/>
                <w:szCs w:val="18"/>
              </w:rPr>
              <w:t>1 melding (Storing):</w:t>
            </w:r>
          </w:p>
          <w:p w14:paraId="14B2E1BC" w14:textId="77777777" w:rsidR="00CE3D0B" w:rsidRPr="00CE3D0B" w:rsidRDefault="009E6D53" w:rsidP="006E7EF6">
            <w:pPr>
              <w:spacing w:line="240" w:lineRule="auto"/>
              <w:rPr>
                <w:rFonts w:cs="Arial"/>
                <w:bCs/>
                <w:color w:val="000000"/>
                <w:sz w:val="18"/>
                <w:szCs w:val="18"/>
              </w:rPr>
            </w:pPr>
            <w:r w:rsidRPr="009E6D53">
              <w:rPr>
                <w:rFonts w:cs="Arial"/>
                <w:bCs/>
                <w:color w:val="000000"/>
                <w:sz w:val="18"/>
                <w:szCs w:val="18"/>
              </w:rPr>
              <w:t>Bij een hoogtedetectie blijkt camera IM4 af en toe een bevroren beeld te geven. Ook bij aanroepen v</w:t>
            </w:r>
            <w:r>
              <w:rPr>
                <w:rFonts w:cs="Arial"/>
                <w:bCs/>
                <w:color w:val="000000"/>
                <w:sz w:val="18"/>
                <w:szCs w:val="18"/>
              </w:rPr>
              <w:t>a</w:t>
            </w:r>
            <w:r w:rsidRPr="009E6D53">
              <w:rPr>
                <w:rFonts w:cs="Arial"/>
                <w:bCs/>
                <w:color w:val="000000"/>
                <w:sz w:val="18"/>
                <w:szCs w:val="18"/>
              </w:rPr>
              <w:t>n IM4 kan het soms wel een minuut voordat het beeld verschijnt.</w:t>
            </w:r>
            <w:r>
              <w:rPr>
                <w:rFonts w:cs="Arial"/>
                <w:bCs/>
                <w:color w:val="000000"/>
                <w:sz w:val="18"/>
                <w:szCs w:val="18"/>
              </w:rPr>
              <w:t xml:space="preserve"> </w:t>
            </w:r>
            <w:r w:rsidRPr="009E6D53">
              <w:rPr>
                <w:rFonts w:cs="Arial"/>
                <w:bCs/>
                <w:color w:val="000000"/>
                <w:sz w:val="18"/>
                <w:szCs w:val="18"/>
              </w:rPr>
              <w:t>Aangezien er al meerdere keren naar de aansluiting in het portaal gekeken is vermoeden we een slechte connectie op de OLM in de bermkast. Verzoek aan TIS, Camera IM4 laten monitoren door KPP.</w:t>
            </w:r>
            <w:r>
              <w:rPr>
                <w:rFonts w:cs="Arial"/>
                <w:bCs/>
                <w:color w:val="000000"/>
                <w:sz w:val="18"/>
                <w:szCs w:val="18"/>
              </w:rPr>
              <w:t xml:space="preserve"> En CAM tijdens een vierkantafsluiting de installatie goed na te kijken</w:t>
            </w:r>
          </w:p>
        </w:tc>
        <w:tc>
          <w:tcPr>
            <w:tcW w:w="567" w:type="dxa"/>
            <w:tcBorders>
              <w:bottom w:val="single" w:sz="8" w:space="0" w:color="808080"/>
            </w:tcBorders>
          </w:tcPr>
          <w:p w14:paraId="2D8AA7B7" w14:textId="77777777" w:rsidR="00CE3D0B" w:rsidRPr="00024272" w:rsidDel="00161B97" w:rsidRDefault="00CE3D0B" w:rsidP="006E7EF6">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3B50D6B8" w14:textId="77777777" w:rsidR="00CE3D0B" w:rsidRDefault="00D23587" w:rsidP="006E7EF6">
            <w:pPr>
              <w:spacing w:line="240" w:lineRule="auto"/>
              <w:jc w:val="both"/>
              <w:rPr>
                <w:rFonts w:cs="Arial"/>
                <w:bCs/>
                <w:color w:val="000000"/>
                <w:sz w:val="18"/>
                <w:szCs w:val="18"/>
              </w:rPr>
            </w:pPr>
            <w:r>
              <w:rPr>
                <w:rFonts w:cs="Arial"/>
                <w:color w:val="000000"/>
                <w:sz w:val="18"/>
                <w:szCs w:val="18"/>
              </w:rPr>
              <w:t>-</w:t>
            </w:r>
            <w:r w:rsidR="009E6D53" w:rsidRPr="009E6D53">
              <w:rPr>
                <w:rFonts w:cs="Arial"/>
                <w:bCs/>
                <w:color w:val="000000"/>
                <w:sz w:val="18"/>
                <w:szCs w:val="18"/>
              </w:rPr>
              <w:t>. Verzoek aan TIS, Camera IM4 laten monitoren door KPP</w:t>
            </w:r>
          </w:p>
          <w:p w14:paraId="274A3660" w14:textId="77777777" w:rsidR="009E6D53" w:rsidRPr="009E6D53" w:rsidRDefault="009E6D53" w:rsidP="009E6D53">
            <w:pPr>
              <w:pStyle w:val="NoSpacing"/>
              <w:rPr>
                <w:lang w:val="nl-NL"/>
              </w:rPr>
            </w:pPr>
            <w:r w:rsidRPr="009E6D53">
              <w:rPr>
                <w:lang w:val="nl-NL"/>
              </w:rPr>
              <w:t xml:space="preserve">- </w:t>
            </w:r>
            <w:r w:rsidRPr="009E6D53">
              <w:rPr>
                <w:rFonts w:ascii="Arial" w:hAnsi="Arial" w:cs="Arial"/>
                <w:lang w:val="nl-NL"/>
              </w:rPr>
              <w:t>CAM moet tijdens een vierkantafsluiting de installatie goed na te kijken of date r nergens anders een mogelijk probl</w:t>
            </w:r>
            <w:r w:rsidR="009A07B1">
              <w:rPr>
                <w:rFonts w:ascii="Arial" w:hAnsi="Arial" w:cs="Arial"/>
                <w:lang w:val="nl-NL"/>
              </w:rPr>
              <w:t>e</w:t>
            </w:r>
            <w:r w:rsidRPr="009E6D53">
              <w:rPr>
                <w:rFonts w:ascii="Arial" w:hAnsi="Arial" w:cs="Arial"/>
                <w:lang w:val="nl-NL"/>
              </w:rPr>
              <w:t>em zit</w:t>
            </w:r>
          </w:p>
        </w:tc>
      </w:tr>
      <w:tr w:rsidR="00A92B1B" w:rsidRPr="00AD5F6B" w14:paraId="44A0C27F" w14:textId="77777777" w:rsidTr="00E57044">
        <w:trPr>
          <w:trHeight w:val="255"/>
        </w:trPr>
        <w:tc>
          <w:tcPr>
            <w:tcW w:w="5944" w:type="dxa"/>
            <w:shd w:val="clear" w:color="808080" w:fill="D9D9D9" w:themeFill="background1" w:themeFillShade="D9"/>
            <w:noWrap/>
          </w:tcPr>
          <w:p w14:paraId="670CCA38" w14:textId="77777777" w:rsidR="00A92B1B" w:rsidRPr="00E57044" w:rsidRDefault="009E6D53" w:rsidP="006E7EF6">
            <w:pPr>
              <w:spacing w:line="240" w:lineRule="auto"/>
              <w:rPr>
                <w:rFonts w:cs="Arial"/>
                <w:b/>
                <w:bCs/>
                <w:sz w:val="18"/>
                <w:szCs w:val="18"/>
              </w:rPr>
            </w:pPr>
            <w:r w:rsidRPr="009E6D53">
              <w:rPr>
                <w:rFonts w:cs="Arial"/>
                <w:b/>
                <w:bCs/>
                <w:sz w:val="18"/>
                <w:szCs w:val="18"/>
              </w:rPr>
              <w:t>161+EC0109 - Camera O5 (PTZ)</w:t>
            </w:r>
          </w:p>
        </w:tc>
        <w:tc>
          <w:tcPr>
            <w:tcW w:w="567" w:type="dxa"/>
            <w:shd w:val="clear" w:color="808080" w:fill="D9D9D9" w:themeFill="background1" w:themeFillShade="D9"/>
          </w:tcPr>
          <w:p w14:paraId="70B6A8A6" w14:textId="77777777" w:rsidR="00A92B1B" w:rsidRPr="00024272" w:rsidRDefault="00A92B1B" w:rsidP="006E7EF6">
            <w:pPr>
              <w:spacing w:line="240" w:lineRule="auto"/>
              <w:jc w:val="both"/>
              <w:rPr>
                <w:rFonts w:cs="Arial"/>
                <w:b/>
                <w:bCs/>
                <w:sz w:val="18"/>
                <w:szCs w:val="18"/>
              </w:rPr>
            </w:pPr>
            <w:r>
              <w:rPr>
                <w:rFonts w:cs="Arial"/>
                <w:b/>
                <w:bCs/>
                <w:sz w:val="18"/>
                <w:szCs w:val="18"/>
              </w:rPr>
              <w:t>1 st</w:t>
            </w:r>
          </w:p>
        </w:tc>
        <w:tc>
          <w:tcPr>
            <w:tcW w:w="3282" w:type="dxa"/>
            <w:shd w:val="clear" w:color="808080" w:fill="D9D9D9" w:themeFill="background1" w:themeFillShade="D9"/>
            <w:noWrap/>
          </w:tcPr>
          <w:p w14:paraId="2A70CE22" w14:textId="77777777" w:rsidR="00A92B1B" w:rsidRPr="00E57044" w:rsidRDefault="00A92B1B" w:rsidP="006E7EF6">
            <w:pPr>
              <w:spacing w:line="240" w:lineRule="auto"/>
              <w:jc w:val="both"/>
              <w:rPr>
                <w:rFonts w:cs="Arial"/>
                <w:b/>
                <w:bCs/>
                <w:sz w:val="18"/>
                <w:szCs w:val="18"/>
              </w:rPr>
            </w:pPr>
          </w:p>
        </w:tc>
      </w:tr>
      <w:tr w:rsidR="00A92B1B" w:rsidRPr="00AE0BF7" w14:paraId="7D2B74FA" w14:textId="77777777" w:rsidTr="00E57044">
        <w:trPr>
          <w:trHeight w:val="255"/>
        </w:trPr>
        <w:tc>
          <w:tcPr>
            <w:tcW w:w="5944" w:type="dxa"/>
            <w:tcBorders>
              <w:bottom w:val="single" w:sz="8" w:space="0" w:color="808080"/>
            </w:tcBorders>
            <w:shd w:val="clear" w:color="auto" w:fill="auto"/>
            <w:noWrap/>
            <w:hideMark/>
          </w:tcPr>
          <w:p w14:paraId="66525B4D" w14:textId="77777777" w:rsidR="00A92B1B" w:rsidRPr="00E57044" w:rsidRDefault="00A92B1B" w:rsidP="006E7EF6">
            <w:pPr>
              <w:spacing w:line="240" w:lineRule="auto"/>
              <w:rPr>
                <w:rFonts w:cs="Arial"/>
                <w:b/>
                <w:bCs/>
                <w:color w:val="000000"/>
                <w:sz w:val="18"/>
                <w:szCs w:val="18"/>
              </w:rPr>
            </w:pPr>
            <w:r w:rsidRPr="00E57044">
              <w:rPr>
                <w:rFonts w:cs="Arial"/>
                <w:b/>
                <w:bCs/>
                <w:color w:val="000000"/>
                <w:sz w:val="18"/>
                <w:szCs w:val="18"/>
              </w:rPr>
              <w:t xml:space="preserve">1 melding (storing): </w:t>
            </w:r>
          </w:p>
          <w:p w14:paraId="008578A9" w14:textId="77777777" w:rsidR="00A92B1B" w:rsidRPr="00E57044" w:rsidRDefault="009E6D53" w:rsidP="00397BF9">
            <w:pPr>
              <w:spacing w:line="240" w:lineRule="auto"/>
              <w:rPr>
                <w:rFonts w:cs="Arial"/>
                <w:color w:val="000000"/>
                <w:sz w:val="18"/>
                <w:szCs w:val="18"/>
              </w:rPr>
            </w:pPr>
            <w:r w:rsidRPr="009E6D53">
              <w:rPr>
                <w:rFonts w:cs="Arial"/>
                <w:color w:val="000000"/>
                <w:sz w:val="18"/>
                <w:szCs w:val="18"/>
              </w:rPr>
              <w:t>Camera O5 geeft een wazig beeld</w:t>
            </w:r>
            <w:r>
              <w:rPr>
                <w:rFonts w:cs="Arial"/>
                <w:color w:val="000000"/>
                <w:sz w:val="18"/>
                <w:szCs w:val="18"/>
              </w:rPr>
              <w:t>, na een herstel van Tyco werkt de camera weer naar behoren</w:t>
            </w:r>
          </w:p>
        </w:tc>
        <w:tc>
          <w:tcPr>
            <w:tcW w:w="567" w:type="dxa"/>
            <w:tcBorders>
              <w:bottom w:val="single" w:sz="8" w:space="0" w:color="808080"/>
            </w:tcBorders>
          </w:tcPr>
          <w:p w14:paraId="1B729D26" w14:textId="77777777" w:rsidR="00A92B1B" w:rsidRPr="00024272" w:rsidDel="00161B97" w:rsidRDefault="00A92B1B" w:rsidP="006E7EF6">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170385A9" w14:textId="77777777" w:rsidR="00A92B1B" w:rsidRPr="00E57044" w:rsidRDefault="00A92B1B" w:rsidP="006E7EF6">
            <w:pPr>
              <w:spacing w:line="240" w:lineRule="auto"/>
              <w:jc w:val="both"/>
              <w:rPr>
                <w:rFonts w:cs="Arial"/>
                <w:color w:val="000000"/>
                <w:sz w:val="18"/>
                <w:szCs w:val="18"/>
              </w:rPr>
            </w:pPr>
            <w:r>
              <w:rPr>
                <w:rFonts w:cs="Arial"/>
                <w:color w:val="000000"/>
                <w:sz w:val="18"/>
                <w:szCs w:val="18"/>
              </w:rPr>
              <w:t>-</w:t>
            </w:r>
          </w:p>
        </w:tc>
      </w:tr>
      <w:tr w:rsidR="00A92B1B" w:rsidRPr="00AD5F6B" w14:paraId="48F23A72" w14:textId="77777777" w:rsidTr="00E57044">
        <w:trPr>
          <w:trHeight w:val="255"/>
        </w:trPr>
        <w:tc>
          <w:tcPr>
            <w:tcW w:w="5944" w:type="dxa"/>
            <w:shd w:val="clear" w:color="808080" w:fill="D9D9D9" w:themeFill="background1" w:themeFillShade="D9"/>
            <w:noWrap/>
          </w:tcPr>
          <w:p w14:paraId="07339572" w14:textId="7A83E0EF" w:rsidR="00A92B1B" w:rsidRPr="00E57044" w:rsidRDefault="009E6D53" w:rsidP="006E7EF6">
            <w:pPr>
              <w:spacing w:line="240" w:lineRule="auto"/>
              <w:rPr>
                <w:rFonts w:cs="Arial"/>
                <w:b/>
                <w:bCs/>
                <w:sz w:val="18"/>
                <w:szCs w:val="18"/>
              </w:rPr>
            </w:pPr>
            <w:r w:rsidRPr="009E6D53">
              <w:rPr>
                <w:rFonts w:cs="Arial"/>
                <w:b/>
                <w:bCs/>
                <w:sz w:val="18"/>
                <w:szCs w:val="18"/>
              </w:rPr>
              <w:t xml:space="preserve">161+ED0511 - </w:t>
            </w:r>
            <w:r w:rsidR="004A4B9B" w:rsidRPr="009E6D53">
              <w:rPr>
                <w:rFonts w:cs="Arial"/>
                <w:b/>
                <w:bCs/>
                <w:sz w:val="18"/>
                <w:szCs w:val="18"/>
              </w:rPr>
              <w:t>Bedien cliënt</w:t>
            </w:r>
            <w:r w:rsidRPr="009E6D53">
              <w:rPr>
                <w:rFonts w:cs="Arial"/>
                <w:b/>
                <w:bCs/>
                <w:sz w:val="18"/>
                <w:szCs w:val="18"/>
              </w:rPr>
              <w:t xml:space="preserve"> CCTV</w:t>
            </w:r>
          </w:p>
        </w:tc>
        <w:tc>
          <w:tcPr>
            <w:tcW w:w="567" w:type="dxa"/>
            <w:shd w:val="clear" w:color="808080" w:fill="D9D9D9" w:themeFill="background1" w:themeFillShade="D9"/>
          </w:tcPr>
          <w:p w14:paraId="60F8E099" w14:textId="77777777" w:rsidR="00A92B1B" w:rsidRPr="00024272" w:rsidRDefault="00A92B1B" w:rsidP="006E7EF6">
            <w:pPr>
              <w:spacing w:line="240" w:lineRule="auto"/>
              <w:jc w:val="both"/>
              <w:rPr>
                <w:rFonts w:cs="Arial"/>
                <w:b/>
                <w:bCs/>
                <w:sz w:val="18"/>
                <w:szCs w:val="18"/>
              </w:rPr>
            </w:pPr>
            <w:r>
              <w:rPr>
                <w:rFonts w:cs="Arial"/>
                <w:b/>
                <w:bCs/>
                <w:sz w:val="18"/>
                <w:szCs w:val="18"/>
              </w:rPr>
              <w:t>1 st</w:t>
            </w:r>
          </w:p>
        </w:tc>
        <w:tc>
          <w:tcPr>
            <w:tcW w:w="3282" w:type="dxa"/>
            <w:shd w:val="clear" w:color="808080" w:fill="D9D9D9" w:themeFill="background1" w:themeFillShade="D9"/>
            <w:noWrap/>
          </w:tcPr>
          <w:p w14:paraId="46CD3189" w14:textId="77777777" w:rsidR="00A92B1B" w:rsidRPr="00E57044" w:rsidRDefault="00A92B1B" w:rsidP="006E7EF6">
            <w:pPr>
              <w:spacing w:line="240" w:lineRule="auto"/>
              <w:jc w:val="both"/>
              <w:rPr>
                <w:rFonts w:cs="Arial"/>
                <w:b/>
                <w:bCs/>
                <w:sz w:val="18"/>
                <w:szCs w:val="18"/>
              </w:rPr>
            </w:pPr>
          </w:p>
        </w:tc>
      </w:tr>
      <w:tr w:rsidR="00A92B1B" w:rsidRPr="00AE0BF7" w14:paraId="38F0F6A5" w14:textId="77777777" w:rsidTr="00E57044">
        <w:trPr>
          <w:trHeight w:val="255"/>
        </w:trPr>
        <w:tc>
          <w:tcPr>
            <w:tcW w:w="5944" w:type="dxa"/>
            <w:tcBorders>
              <w:bottom w:val="single" w:sz="8" w:space="0" w:color="808080"/>
            </w:tcBorders>
            <w:shd w:val="clear" w:color="auto" w:fill="auto"/>
            <w:noWrap/>
            <w:hideMark/>
          </w:tcPr>
          <w:p w14:paraId="0FB913EA" w14:textId="77777777" w:rsidR="00A92B1B" w:rsidRPr="00E57044" w:rsidRDefault="00A92B1B" w:rsidP="006E7EF6">
            <w:pPr>
              <w:spacing w:line="240" w:lineRule="auto"/>
              <w:rPr>
                <w:b/>
                <w:bCs/>
                <w:sz w:val="18"/>
                <w:szCs w:val="18"/>
              </w:rPr>
            </w:pPr>
            <w:r w:rsidRPr="00E57044">
              <w:rPr>
                <w:b/>
                <w:bCs/>
                <w:sz w:val="18"/>
                <w:szCs w:val="18"/>
              </w:rPr>
              <w:t>1 melding (</w:t>
            </w:r>
            <w:r w:rsidR="009B2B91">
              <w:rPr>
                <w:b/>
                <w:bCs/>
                <w:sz w:val="18"/>
                <w:szCs w:val="18"/>
              </w:rPr>
              <w:t>Storing</w:t>
            </w:r>
            <w:r w:rsidRPr="00E57044">
              <w:rPr>
                <w:b/>
                <w:bCs/>
                <w:sz w:val="18"/>
                <w:szCs w:val="18"/>
              </w:rPr>
              <w:t xml:space="preserve">). </w:t>
            </w:r>
          </w:p>
          <w:p w14:paraId="4A3DAC15" w14:textId="77777777" w:rsidR="00A92B1B" w:rsidRPr="00E57044" w:rsidRDefault="009E6D53" w:rsidP="009B2B91">
            <w:pPr>
              <w:spacing w:line="240" w:lineRule="auto"/>
              <w:rPr>
                <w:rFonts w:cs="Arial"/>
                <w:color w:val="000000"/>
                <w:sz w:val="18"/>
                <w:szCs w:val="18"/>
              </w:rPr>
            </w:pPr>
            <w:r>
              <w:rPr>
                <w:sz w:val="18"/>
                <w:szCs w:val="18"/>
              </w:rPr>
              <w:t>De tijden van de camera’s zouden niet goed staan, na controle van Tyco bleek dat</w:t>
            </w:r>
            <w:r w:rsidR="00675E88">
              <w:rPr>
                <w:sz w:val="18"/>
                <w:szCs w:val="18"/>
              </w:rPr>
              <w:t xml:space="preserve"> de tijdserver wel goed stond maar dat</w:t>
            </w:r>
            <w:r>
              <w:rPr>
                <w:sz w:val="18"/>
                <w:szCs w:val="18"/>
              </w:rPr>
              <w:t xml:space="preserve"> een aantal camera’s niet ingesteld stonden op de tijdserver</w:t>
            </w:r>
            <w:r w:rsidR="00675E88">
              <w:rPr>
                <w:sz w:val="18"/>
                <w:szCs w:val="18"/>
              </w:rPr>
              <w:t>. Dit is aangepast en alles werkt weer</w:t>
            </w:r>
            <w:r w:rsidR="001B6035">
              <w:rPr>
                <w:sz w:val="18"/>
                <w:szCs w:val="18"/>
              </w:rPr>
              <w:t xml:space="preserve"> </w:t>
            </w:r>
            <w:r w:rsidR="00675E88">
              <w:rPr>
                <w:sz w:val="18"/>
                <w:szCs w:val="18"/>
              </w:rPr>
              <w:t>naar behoren</w:t>
            </w:r>
          </w:p>
        </w:tc>
        <w:tc>
          <w:tcPr>
            <w:tcW w:w="567" w:type="dxa"/>
            <w:tcBorders>
              <w:bottom w:val="single" w:sz="8" w:space="0" w:color="808080"/>
            </w:tcBorders>
          </w:tcPr>
          <w:p w14:paraId="3AFF84AF" w14:textId="77777777" w:rsidR="00A92B1B" w:rsidRPr="00024272" w:rsidDel="00161B97" w:rsidRDefault="00A92B1B" w:rsidP="006E7EF6">
            <w:pPr>
              <w:jc w:val="both"/>
              <w:rPr>
                <w:rFonts w:cs="Arial"/>
                <w:color w:val="000000"/>
                <w:sz w:val="18"/>
                <w:szCs w:val="18"/>
              </w:rPr>
            </w:pPr>
          </w:p>
        </w:tc>
        <w:tc>
          <w:tcPr>
            <w:tcW w:w="3282" w:type="dxa"/>
            <w:tcBorders>
              <w:bottom w:val="single" w:sz="8" w:space="0" w:color="808080"/>
            </w:tcBorders>
            <w:shd w:val="clear" w:color="auto" w:fill="auto"/>
            <w:noWrap/>
          </w:tcPr>
          <w:p w14:paraId="77920C5B" w14:textId="77777777" w:rsidR="00A92B1B" w:rsidRPr="00E57044" w:rsidRDefault="00A92B1B" w:rsidP="009B2B91">
            <w:pPr>
              <w:jc w:val="both"/>
              <w:rPr>
                <w:rFonts w:cs="Arial"/>
                <w:color w:val="000000"/>
                <w:sz w:val="18"/>
                <w:szCs w:val="18"/>
              </w:rPr>
            </w:pPr>
            <w:r>
              <w:rPr>
                <w:rFonts w:cs="Arial"/>
                <w:color w:val="000000"/>
                <w:sz w:val="18"/>
                <w:szCs w:val="18"/>
              </w:rPr>
              <w:t>-</w:t>
            </w:r>
            <w:r w:rsidR="000C0A32">
              <w:rPr>
                <w:rFonts w:cs="Arial"/>
                <w:color w:val="000000"/>
                <w:sz w:val="18"/>
                <w:szCs w:val="18"/>
              </w:rPr>
              <w:t xml:space="preserve"> </w:t>
            </w:r>
          </w:p>
        </w:tc>
      </w:tr>
      <w:tr w:rsidR="00A92B1B" w:rsidRPr="00E554F6" w14:paraId="6B67E9F6" w14:textId="77777777" w:rsidTr="00A92B1B">
        <w:trPr>
          <w:trHeight w:val="255"/>
        </w:trPr>
        <w:tc>
          <w:tcPr>
            <w:tcW w:w="5944" w:type="dxa"/>
            <w:shd w:val="clear" w:color="auto" w:fill="808080" w:themeFill="background1" w:themeFillShade="80"/>
            <w:noWrap/>
          </w:tcPr>
          <w:p w14:paraId="0F32EDE3" w14:textId="77777777" w:rsidR="00A92B1B" w:rsidRPr="00E57044" w:rsidRDefault="00A92B1B" w:rsidP="001A297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shd w:val="clear" w:color="auto" w:fill="808080" w:themeFill="background1" w:themeFillShade="80"/>
          </w:tcPr>
          <w:p w14:paraId="2FDCDE0E" w14:textId="77777777" w:rsidR="00A92B1B" w:rsidRPr="00E57044" w:rsidRDefault="009E6D53" w:rsidP="001A2974">
            <w:pPr>
              <w:spacing w:line="240" w:lineRule="auto"/>
              <w:jc w:val="both"/>
              <w:rPr>
                <w:rFonts w:cs="Arial"/>
                <w:b/>
                <w:bCs/>
                <w:color w:val="FFFFFF" w:themeColor="background1"/>
                <w:sz w:val="18"/>
                <w:szCs w:val="18"/>
              </w:rPr>
            </w:pPr>
            <w:r>
              <w:rPr>
                <w:rFonts w:cs="Arial"/>
                <w:b/>
                <w:bCs/>
                <w:color w:val="FFFFFF" w:themeColor="background1"/>
                <w:sz w:val="18"/>
                <w:szCs w:val="18"/>
              </w:rPr>
              <w:t>5</w:t>
            </w:r>
            <w:r w:rsidR="00A92B1B" w:rsidRPr="00E57044">
              <w:rPr>
                <w:rFonts w:cs="Arial"/>
                <w:b/>
                <w:bCs/>
                <w:color w:val="FFFFFF" w:themeColor="background1"/>
                <w:sz w:val="18"/>
                <w:szCs w:val="18"/>
              </w:rPr>
              <w:t xml:space="preserve"> st</w:t>
            </w:r>
          </w:p>
        </w:tc>
        <w:tc>
          <w:tcPr>
            <w:tcW w:w="3282" w:type="dxa"/>
            <w:shd w:val="clear" w:color="auto" w:fill="808080" w:themeFill="background1" w:themeFillShade="80"/>
            <w:noWrap/>
          </w:tcPr>
          <w:p w14:paraId="473F8897" w14:textId="77777777" w:rsidR="00A92B1B" w:rsidRPr="00E57044" w:rsidRDefault="00A92B1B" w:rsidP="001A2974">
            <w:pPr>
              <w:spacing w:line="240" w:lineRule="auto"/>
              <w:jc w:val="both"/>
              <w:rPr>
                <w:rFonts w:cs="Arial"/>
                <w:sz w:val="18"/>
                <w:szCs w:val="18"/>
              </w:rPr>
            </w:pPr>
          </w:p>
        </w:tc>
      </w:tr>
    </w:tbl>
    <w:p w14:paraId="0C876BCB" w14:textId="77777777" w:rsidR="005B150F" w:rsidRDefault="005B150F" w:rsidP="0094196B">
      <w:pPr>
        <w:rPr>
          <w:szCs w:val="19"/>
        </w:rPr>
      </w:pPr>
    </w:p>
    <w:p w14:paraId="423F141A" w14:textId="77777777" w:rsidR="005B150F" w:rsidRDefault="005B150F" w:rsidP="0094196B">
      <w:pPr>
        <w:rPr>
          <w:szCs w:val="19"/>
        </w:rPr>
      </w:pPr>
    </w:p>
    <w:p w14:paraId="08F2FC9F" w14:textId="77777777" w:rsidR="005B150F" w:rsidRDefault="005B150F" w:rsidP="0094196B">
      <w:pPr>
        <w:rPr>
          <w:szCs w:val="19"/>
        </w:rPr>
      </w:pPr>
    </w:p>
    <w:p w14:paraId="6CD204B3" w14:textId="77777777" w:rsidR="00985BE0" w:rsidRDefault="00985BE0" w:rsidP="0094196B">
      <w:pPr>
        <w:rPr>
          <w:szCs w:val="19"/>
        </w:rPr>
      </w:pPr>
    </w:p>
    <w:p w14:paraId="500B35EC" w14:textId="77777777" w:rsidR="00985BE0" w:rsidRDefault="00985BE0" w:rsidP="0094196B">
      <w:pPr>
        <w:rPr>
          <w:szCs w:val="19"/>
        </w:rPr>
      </w:pPr>
    </w:p>
    <w:p w14:paraId="592071FA" w14:textId="77777777" w:rsidR="00985BE0" w:rsidRDefault="00985BE0" w:rsidP="0094196B">
      <w:pPr>
        <w:rPr>
          <w:szCs w:val="19"/>
        </w:rPr>
      </w:pPr>
    </w:p>
    <w:p w14:paraId="4CC17C74" w14:textId="77777777" w:rsidR="00985BE0" w:rsidRDefault="00985BE0" w:rsidP="0094196B">
      <w:pPr>
        <w:rPr>
          <w:szCs w:val="19"/>
        </w:rPr>
      </w:pPr>
    </w:p>
    <w:p w14:paraId="35D058EA" w14:textId="77777777" w:rsidR="00985BE0" w:rsidRDefault="00985BE0" w:rsidP="0094196B">
      <w:pPr>
        <w:rPr>
          <w:szCs w:val="19"/>
        </w:rPr>
      </w:pPr>
    </w:p>
    <w:p w14:paraId="14EFDCA1" w14:textId="77777777" w:rsidR="00985BE0" w:rsidRDefault="00985BE0" w:rsidP="0094196B">
      <w:pPr>
        <w:rPr>
          <w:szCs w:val="19"/>
        </w:rPr>
      </w:pPr>
    </w:p>
    <w:p w14:paraId="50EFDB3D" w14:textId="77777777" w:rsidR="00985BE0" w:rsidRDefault="00985BE0" w:rsidP="0094196B">
      <w:pPr>
        <w:rPr>
          <w:szCs w:val="19"/>
        </w:rPr>
      </w:pPr>
    </w:p>
    <w:p w14:paraId="1CBA8955" w14:textId="77777777" w:rsidR="00985BE0" w:rsidRDefault="00985BE0" w:rsidP="0094196B">
      <w:pPr>
        <w:rPr>
          <w:szCs w:val="19"/>
        </w:rPr>
      </w:pPr>
    </w:p>
    <w:p w14:paraId="3B333102" w14:textId="77777777" w:rsidR="00985BE0" w:rsidRDefault="00985BE0" w:rsidP="0094196B">
      <w:pPr>
        <w:rPr>
          <w:szCs w:val="19"/>
        </w:rPr>
      </w:pPr>
    </w:p>
    <w:p w14:paraId="35EBFD3B" w14:textId="77777777" w:rsidR="00985BE0" w:rsidRDefault="00985BE0" w:rsidP="0094196B">
      <w:pPr>
        <w:rPr>
          <w:szCs w:val="19"/>
        </w:rPr>
      </w:pPr>
    </w:p>
    <w:p w14:paraId="395EA2AA" w14:textId="77777777" w:rsidR="00985BE0" w:rsidRDefault="00985BE0" w:rsidP="0094196B">
      <w:pPr>
        <w:rPr>
          <w:szCs w:val="19"/>
        </w:rPr>
      </w:pPr>
    </w:p>
    <w:p w14:paraId="7E93329D" w14:textId="77777777" w:rsidR="00985BE0" w:rsidRDefault="00985BE0" w:rsidP="0094196B">
      <w:pPr>
        <w:rPr>
          <w:szCs w:val="19"/>
        </w:rPr>
      </w:pPr>
    </w:p>
    <w:p w14:paraId="7009AF96" w14:textId="77777777" w:rsidR="00985BE0" w:rsidRDefault="00985BE0" w:rsidP="0094196B">
      <w:pPr>
        <w:rPr>
          <w:szCs w:val="19"/>
        </w:rPr>
      </w:pPr>
    </w:p>
    <w:p w14:paraId="3EA205C1" w14:textId="77777777" w:rsidR="00985BE0" w:rsidRDefault="00985BE0" w:rsidP="0094196B">
      <w:pPr>
        <w:rPr>
          <w:szCs w:val="19"/>
        </w:rPr>
      </w:pPr>
    </w:p>
    <w:p w14:paraId="68C3851E" w14:textId="77777777" w:rsidR="00985BE0" w:rsidRDefault="00985BE0" w:rsidP="0094196B">
      <w:pPr>
        <w:rPr>
          <w:szCs w:val="19"/>
        </w:rPr>
      </w:pPr>
    </w:p>
    <w:p w14:paraId="2FD6BF18" w14:textId="77777777" w:rsidR="00985BE0" w:rsidRDefault="00985BE0" w:rsidP="0094196B">
      <w:pPr>
        <w:rPr>
          <w:szCs w:val="19"/>
        </w:rPr>
      </w:pPr>
    </w:p>
    <w:p w14:paraId="5C6DC479" w14:textId="77777777" w:rsidR="003A0E2B" w:rsidRDefault="00E72293" w:rsidP="00E72293">
      <w:pPr>
        <w:pStyle w:val="Heading2"/>
      </w:pPr>
      <w:bookmarkStart w:id="31" w:name="_Toc41549758"/>
      <w:r w:rsidRPr="00E72293">
        <w:t>Verkeersdetectie Autotunnel</w:t>
      </w:r>
      <w:bookmarkEnd w:id="31"/>
      <w:r w:rsidRPr="00E72293">
        <w:t xml:space="preserve"> </w:t>
      </w:r>
    </w:p>
    <w:p w14:paraId="7A173E1B" w14:textId="77777777" w:rsidR="00161B97" w:rsidRPr="00BC61A1" w:rsidRDefault="00161B97" w:rsidP="00E57044"/>
    <w:tbl>
      <w:tblPr>
        <w:tblW w:w="9793"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567"/>
        <w:gridCol w:w="3282"/>
      </w:tblGrid>
      <w:tr w:rsidR="00A92B1B" w:rsidRPr="00AE0BF7" w14:paraId="0144819E" w14:textId="77777777" w:rsidTr="00E57044">
        <w:trPr>
          <w:trHeight w:val="322"/>
        </w:trPr>
        <w:tc>
          <w:tcPr>
            <w:tcW w:w="5944" w:type="dxa"/>
            <w:tcBorders>
              <w:bottom w:val="single" w:sz="8" w:space="0" w:color="808080"/>
            </w:tcBorders>
            <w:shd w:val="clear" w:color="808080" w:fill="808080"/>
            <w:noWrap/>
          </w:tcPr>
          <w:p w14:paraId="68B67E14" w14:textId="77777777" w:rsidR="00A92B1B" w:rsidRPr="00E57044" w:rsidRDefault="00A92B1B" w:rsidP="008147D5">
            <w:pPr>
              <w:spacing w:line="240" w:lineRule="auto"/>
              <w:rPr>
                <w:rFonts w:cs="Arial"/>
                <w:b/>
                <w:bCs/>
                <w:color w:val="FFFFFF"/>
                <w:sz w:val="18"/>
                <w:szCs w:val="18"/>
              </w:rPr>
            </w:pPr>
            <w:r w:rsidRPr="00E57044">
              <w:rPr>
                <w:rFonts w:cs="Arial"/>
                <w:b/>
                <w:bCs/>
                <w:color w:val="FFFFFF"/>
                <w:sz w:val="18"/>
                <w:szCs w:val="18"/>
              </w:rPr>
              <w:t>Onderdeel/deelinstallatie</w:t>
            </w:r>
          </w:p>
        </w:tc>
        <w:tc>
          <w:tcPr>
            <w:tcW w:w="567" w:type="dxa"/>
            <w:tcBorders>
              <w:bottom w:val="single" w:sz="8" w:space="0" w:color="808080"/>
            </w:tcBorders>
            <w:shd w:val="clear" w:color="808080" w:fill="808080"/>
          </w:tcPr>
          <w:p w14:paraId="3C0FB13D" w14:textId="77777777" w:rsidR="00A92B1B" w:rsidRPr="00E57044" w:rsidRDefault="00A92B1B" w:rsidP="008147D5">
            <w:pPr>
              <w:spacing w:line="240" w:lineRule="auto"/>
              <w:jc w:val="both"/>
              <w:rPr>
                <w:rFonts w:cs="Arial"/>
                <w:b/>
                <w:bCs/>
                <w:color w:val="FFFFFF"/>
                <w:sz w:val="18"/>
                <w:szCs w:val="18"/>
              </w:rPr>
            </w:pPr>
          </w:p>
        </w:tc>
        <w:tc>
          <w:tcPr>
            <w:tcW w:w="3282" w:type="dxa"/>
            <w:tcBorders>
              <w:bottom w:val="single" w:sz="8" w:space="0" w:color="808080"/>
            </w:tcBorders>
            <w:shd w:val="clear" w:color="808080" w:fill="808080"/>
            <w:noWrap/>
          </w:tcPr>
          <w:p w14:paraId="410F412F" w14:textId="77777777" w:rsidR="00A92B1B" w:rsidRPr="00E57044" w:rsidRDefault="00A92B1B" w:rsidP="008147D5">
            <w:pPr>
              <w:spacing w:line="240" w:lineRule="auto"/>
              <w:jc w:val="both"/>
              <w:rPr>
                <w:rFonts w:cs="Arial"/>
                <w:b/>
                <w:bCs/>
                <w:color w:val="FFFFFF"/>
                <w:sz w:val="18"/>
                <w:szCs w:val="18"/>
              </w:rPr>
            </w:pPr>
            <w:r w:rsidRPr="00E57044">
              <w:rPr>
                <w:rFonts w:cs="Arial"/>
                <w:b/>
                <w:bCs/>
                <w:color w:val="FFFFFF"/>
                <w:sz w:val="18"/>
                <w:szCs w:val="18"/>
              </w:rPr>
              <w:t>Vervolgactie</w:t>
            </w:r>
          </w:p>
        </w:tc>
      </w:tr>
      <w:tr w:rsidR="00A92B1B" w:rsidRPr="00031831" w14:paraId="42FBF379" w14:textId="77777777" w:rsidTr="00E57044">
        <w:trPr>
          <w:trHeight w:val="322"/>
        </w:trPr>
        <w:tc>
          <w:tcPr>
            <w:tcW w:w="5944" w:type="dxa"/>
            <w:shd w:val="clear" w:color="808080" w:fill="D9D9D9" w:themeFill="background1" w:themeFillShade="D9"/>
            <w:noWrap/>
          </w:tcPr>
          <w:p w14:paraId="3C2D4033" w14:textId="77777777" w:rsidR="00A92B1B" w:rsidRPr="00675E88" w:rsidRDefault="00A92B1B" w:rsidP="008147D5">
            <w:pPr>
              <w:spacing w:line="240" w:lineRule="auto"/>
              <w:rPr>
                <w:rFonts w:cs="Arial"/>
                <w:b/>
                <w:sz w:val="18"/>
                <w:szCs w:val="18"/>
              </w:rPr>
            </w:pPr>
            <w:r w:rsidRPr="00675E88">
              <w:rPr>
                <w:rFonts w:cs="Arial"/>
                <w:b/>
                <w:sz w:val="18"/>
                <w:szCs w:val="18"/>
              </w:rPr>
              <w:t>(blank):</w:t>
            </w:r>
          </w:p>
        </w:tc>
        <w:tc>
          <w:tcPr>
            <w:tcW w:w="567" w:type="dxa"/>
            <w:shd w:val="clear" w:color="808080" w:fill="D9D9D9" w:themeFill="background1" w:themeFillShade="D9"/>
          </w:tcPr>
          <w:p w14:paraId="2F04A80A" w14:textId="77777777" w:rsidR="00A92B1B" w:rsidRPr="00E57044" w:rsidRDefault="00675E88" w:rsidP="008147D5">
            <w:pPr>
              <w:spacing w:line="240" w:lineRule="auto"/>
              <w:jc w:val="both"/>
              <w:rPr>
                <w:rFonts w:cs="Arial"/>
                <w:b/>
                <w:bCs/>
                <w:sz w:val="18"/>
                <w:szCs w:val="18"/>
              </w:rPr>
            </w:pPr>
            <w:r>
              <w:rPr>
                <w:rFonts w:cs="Arial"/>
                <w:b/>
                <w:bCs/>
                <w:sz w:val="18"/>
                <w:szCs w:val="18"/>
              </w:rPr>
              <w:t>1</w:t>
            </w:r>
            <w:r w:rsidR="00A92B1B" w:rsidRPr="00E57044">
              <w:rPr>
                <w:rFonts w:cs="Arial"/>
                <w:b/>
                <w:bCs/>
                <w:sz w:val="18"/>
                <w:szCs w:val="18"/>
              </w:rPr>
              <w:t xml:space="preserve"> st</w:t>
            </w:r>
          </w:p>
        </w:tc>
        <w:tc>
          <w:tcPr>
            <w:tcW w:w="3282" w:type="dxa"/>
            <w:shd w:val="clear" w:color="808080" w:fill="D9D9D9" w:themeFill="background1" w:themeFillShade="D9"/>
            <w:noWrap/>
          </w:tcPr>
          <w:p w14:paraId="60AF5FD2" w14:textId="77777777" w:rsidR="00A92B1B" w:rsidRPr="00E57044" w:rsidRDefault="00A92B1B" w:rsidP="008147D5">
            <w:pPr>
              <w:spacing w:line="240" w:lineRule="auto"/>
              <w:jc w:val="both"/>
              <w:rPr>
                <w:rFonts w:cs="Arial"/>
                <w:bCs/>
                <w:color w:val="FFFFFF"/>
                <w:sz w:val="18"/>
                <w:szCs w:val="18"/>
              </w:rPr>
            </w:pPr>
          </w:p>
        </w:tc>
      </w:tr>
      <w:tr w:rsidR="00A92B1B" w:rsidRPr="00E554F6" w14:paraId="183D398A" w14:textId="77777777" w:rsidTr="00E57044">
        <w:trPr>
          <w:trHeight w:val="255"/>
        </w:trPr>
        <w:tc>
          <w:tcPr>
            <w:tcW w:w="5944" w:type="dxa"/>
            <w:tcBorders>
              <w:bottom w:val="single" w:sz="8" w:space="0" w:color="808080"/>
            </w:tcBorders>
            <w:shd w:val="clear" w:color="auto" w:fill="auto"/>
            <w:noWrap/>
          </w:tcPr>
          <w:p w14:paraId="56B85048" w14:textId="77777777" w:rsidR="00A92B1B" w:rsidRPr="00E57044" w:rsidRDefault="00A92B1B" w:rsidP="008147D5">
            <w:pPr>
              <w:spacing w:line="240" w:lineRule="auto"/>
              <w:rPr>
                <w:rFonts w:cs="Arial"/>
                <w:b/>
                <w:bCs/>
                <w:sz w:val="18"/>
                <w:szCs w:val="18"/>
              </w:rPr>
            </w:pPr>
            <w:r w:rsidRPr="00E57044">
              <w:rPr>
                <w:rFonts w:cs="Arial"/>
                <w:b/>
                <w:bCs/>
                <w:sz w:val="18"/>
                <w:szCs w:val="18"/>
              </w:rPr>
              <w:t>1 melding (</w:t>
            </w:r>
            <w:r w:rsidR="00675E88">
              <w:rPr>
                <w:rFonts w:cs="Arial"/>
                <w:b/>
                <w:bCs/>
                <w:sz w:val="18"/>
                <w:szCs w:val="18"/>
              </w:rPr>
              <w:t>Bedienfout</w:t>
            </w:r>
            <w:r w:rsidRPr="00E57044">
              <w:rPr>
                <w:rFonts w:cs="Arial"/>
                <w:b/>
                <w:bCs/>
                <w:sz w:val="18"/>
                <w:szCs w:val="18"/>
              </w:rPr>
              <w:t xml:space="preserve">) </w:t>
            </w:r>
          </w:p>
          <w:p w14:paraId="77ECC680" w14:textId="77777777" w:rsidR="00A92B1B" w:rsidRPr="00E57044" w:rsidRDefault="00675E88" w:rsidP="008147D5">
            <w:pPr>
              <w:spacing w:line="240" w:lineRule="auto"/>
              <w:rPr>
                <w:rFonts w:cs="Arial"/>
                <w:sz w:val="18"/>
                <w:szCs w:val="18"/>
              </w:rPr>
            </w:pPr>
            <w:r w:rsidRPr="00675E88">
              <w:rPr>
                <w:rFonts w:cs="Arial"/>
                <w:sz w:val="18"/>
                <w:szCs w:val="18"/>
              </w:rPr>
              <w:t>Detectielussen - stilstaand voertuig niet waarneembaar - westbuis - meerdere detectielussen</w:t>
            </w:r>
            <w:r>
              <w:rPr>
                <w:rFonts w:cs="Arial"/>
                <w:sz w:val="18"/>
                <w:szCs w:val="18"/>
              </w:rPr>
              <w:t>. Deze melding is gedaan na het testen in de nachtdienst. Na controle samen met Dinish op tubes bleek dat de voertuigen niet goed op de lussen hebben gestaan waardoor deze niet detecteerbaar waren</w:t>
            </w:r>
          </w:p>
        </w:tc>
        <w:tc>
          <w:tcPr>
            <w:tcW w:w="567" w:type="dxa"/>
            <w:tcBorders>
              <w:bottom w:val="single" w:sz="8" w:space="0" w:color="808080"/>
            </w:tcBorders>
          </w:tcPr>
          <w:p w14:paraId="51880F5D" w14:textId="77777777" w:rsidR="00A92B1B" w:rsidRPr="00E57044" w:rsidRDefault="00A92B1B" w:rsidP="008147D5">
            <w:pPr>
              <w:spacing w:line="240" w:lineRule="auto"/>
              <w:jc w:val="both"/>
              <w:rPr>
                <w:rFonts w:cs="Arial"/>
                <w:sz w:val="18"/>
                <w:szCs w:val="18"/>
              </w:rPr>
            </w:pPr>
          </w:p>
        </w:tc>
        <w:tc>
          <w:tcPr>
            <w:tcW w:w="3282" w:type="dxa"/>
            <w:tcBorders>
              <w:bottom w:val="single" w:sz="8" w:space="0" w:color="808080"/>
            </w:tcBorders>
            <w:shd w:val="clear" w:color="auto" w:fill="auto"/>
            <w:noWrap/>
          </w:tcPr>
          <w:p w14:paraId="6BC24E28" w14:textId="77777777" w:rsidR="00A92B1B" w:rsidRPr="00E57044" w:rsidRDefault="00D23587" w:rsidP="008147D5">
            <w:pPr>
              <w:spacing w:line="240" w:lineRule="auto"/>
              <w:jc w:val="both"/>
              <w:rPr>
                <w:rFonts w:cs="Arial"/>
                <w:sz w:val="18"/>
                <w:szCs w:val="18"/>
              </w:rPr>
            </w:pPr>
            <w:r>
              <w:rPr>
                <w:rFonts w:cs="Arial"/>
                <w:sz w:val="18"/>
                <w:szCs w:val="18"/>
              </w:rPr>
              <w:t>-</w:t>
            </w:r>
          </w:p>
        </w:tc>
      </w:tr>
      <w:tr w:rsidR="00675E88" w:rsidRPr="00E554F6" w14:paraId="46F27CFA" w14:textId="77777777" w:rsidTr="004C6BC4">
        <w:trPr>
          <w:trHeight w:val="255"/>
        </w:trPr>
        <w:tc>
          <w:tcPr>
            <w:tcW w:w="5944" w:type="dxa"/>
            <w:shd w:val="clear" w:color="808080" w:fill="D9D9D9" w:themeFill="background1" w:themeFillShade="D9"/>
            <w:noWrap/>
          </w:tcPr>
          <w:p w14:paraId="7FD510E9" w14:textId="77777777" w:rsidR="00675E88" w:rsidRPr="00675E88" w:rsidRDefault="00675E88" w:rsidP="00675E88">
            <w:pPr>
              <w:spacing w:line="240" w:lineRule="auto"/>
              <w:rPr>
                <w:rFonts w:cs="Arial"/>
                <w:b/>
                <w:bCs/>
                <w:sz w:val="18"/>
                <w:szCs w:val="18"/>
              </w:rPr>
            </w:pPr>
            <w:r w:rsidRPr="00675E88">
              <w:rPr>
                <w:rFonts w:cs="Arial"/>
                <w:b/>
                <w:sz w:val="18"/>
                <w:szCs w:val="18"/>
              </w:rPr>
              <w:t>142+EK0109 - Lusdetectiekast</w:t>
            </w:r>
          </w:p>
        </w:tc>
        <w:tc>
          <w:tcPr>
            <w:tcW w:w="567" w:type="dxa"/>
            <w:shd w:val="clear" w:color="808080" w:fill="D9D9D9" w:themeFill="background1" w:themeFillShade="D9"/>
          </w:tcPr>
          <w:p w14:paraId="2BF6BA2D" w14:textId="77777777" w:rsidR="00675E88" w:rsidRPr="00E57044" w:rsidRDefault="00675E88" w:rsidP="00675E88">
            <w:pPr>
              <w:spacing w:line="240" w:lineRule="auto"/>
              <w:jc w:val="both"/>
              <w:rPr>
                <w:rFonts w:cs="Arial"/>
                <w:sz w:val="18"/>
                <w:szCs w:val="18"/>
              </w:rPr>
            </w:pPr>
            <w:r>
              <w:rPr>
                <w:rFonts w:cs="Arial"/>
                <w:b/>
                <w:bCs/>
                <w:sz w:val="18"/>
                <w:szCs w:val="18"/>
              </w:rPr>
              <w:t>1</w:t>
            </w:r>
            <w:r w:rsidRPr="00E57044">
              <w:rPr>
                <w:rFonts w:cs="Arial"/>
                <w:b/>
                <w:bCs/>
                <w:sz w:val="18"/>
                <w:szCs w:val="18"/>
              </w:rPr>
              <w:t xml:space="preserve"> st</w:t>
            </w:r>
          </w:p>
        </w:tc>
        <w:tc>
          <w:tcPr>
            <w:tcW w:w="3282" w:type="dxa"/>
            <w:shd w:val="clear" w:color="808080" w:fill="D9D9D9" w:themeFill="background1" w:themeFillShade="D9"/>
            <w:noWrap/>
          </w:tcPr>
          <w:p w14:paraId="335109D2" w14:textId="77777777" w:rsidR="00675E88" w:rsidRPr="00E57044" w:rsidRDefault="00675E88" w:rsidP="00675E88">
            <w:pPr>
              <w:spacing w:line="240" w:lineRule="auto"/>
              <w:jc w:val="both"/>
              <w:rPr>
                <w:rFonts w:cs="Arial"/>
                <w:sz w:val="18"/>
                <w:szCs w:val="18"/>
              </w:rPr>
            </w:pPr>
          </w:p>
        </w:tc>
      </w:tr>
      <w:tr w:rsidR="009B2B91" w:rsidRPr="00E554F6" w14:paraId="18F2E436" w14:textId="77777777" w:rsidTr="00E57044">
        <w:trPr>
          <w:trHeight w:val="255"/>
        </w:trPr>
        <w:tc>
          <w:tcPr>
            <w:tcW w:w="5944" w:type="dxa"/>
            <w:tcBorders>
              <w:bottom w:val="single" w:sz="8" w:space="0" w:color="808080"/>
            </w:tcBorders>
            <w:shd w:val="clear" w:color="auto" w:fill="auto"/>
            <w:noWrap/>
          </w:tcPr>
          <w:p w14:paraId="5FB16BCB" w14:textId="77777777" w:rsidR="00BC50FB" w:rsidRPr="0084550D" w:rsidRDefault="00BC50FB" w:rsidP="00BC50FB">
            <w:pPr>
              <w:spacing w:line="240" w:lineRule="auto"/>
              <w:rPr>
                <w:rFonts w:cs="Arial"/>
                <w:b/>
                <w:bCs/>
                <w:sz w:val="18"/>
                <w:szCs w:val="18"/>
                <w:lang w:val="en-US"/>
              </w:rPr>
            </w:pPr>
            <w:r w:rsidRPr="0084550D">
              <w:rPr>
                <w:rFonts w:cs="Arial"/>
                <w:b/>
                <w:bCs/>
                <w:sz w:val="18"/>
                <w:szCs w:val="18"/>
                <w:lang w:val="en-US"/>
              </w:rPr>
              <w:t xml:space="preserve">1 melding (Storing) </w:t>
            </w:r>
          </w:p>
          <w:p w14:paraId="348136F2" w14:textId="77777777" w:rsidR="009B2B91" w:rsidRPr="00BC50FB" w:rsidRDefault="0084550D" w:rsidP="008147D5">
            <w:pPr>
              <w:spacing w:line="240" w:lineRule="auto"/>
              <w:rPr>
                <w:rFonts w:cs="Arial"/>
                <w:bCs/>
                <w:sz w:val="18"/>
                <w:szCs w:val="18"/>
              </w:rPr>
            </w:pPr>
            <w:r w:rsidRPr="0084550D">
              <w:rPr>
                <w:rFonts w:cs="Arial"/>
                <w:bCs/>
                <w:sz w:val="18"/>
                <w:szCs w:val="18"/>
                <w:lang w:val="en-US"/>
              </w:rPr>
              <w:t xml:space="preserve">storing detectorstation 4 - SOS 150 meter plus. </w:t>
            </w:r>
            <w:r w:rsidRPr="0084550D">
              <w:rPr>
                <w:rFonts w:cs="Arial"/>
                <w:bCs/>
                <w:sz w:val="18"/>
                <w:szCs w:val="18"/>
              </w:rPr>
              <w:t>Is resetbaar, maar komt wel terug</w:t>
            </w:r>
            <w:r w:rsidR="001B6035">
              <w:rPr>
                <w:rFonts w:cs="Arial"/>
                <w:bCs/>
                <w:sz w:val="18"/>
                <w:szCs w:val="18"/>
              </w:rPr>
              <w:t>.</w:t>
            </w:r>
            <w:r>
              <w:rPr>
                <w:rFonts w:cs="Arial"/>
                <w:bCs/>
                <w:sz w:val="18"/>
                <w:szCs w:val="18"/>
              </w:rPr>
              <w:t xml:space="preserve"> </w:t>
            </w:r>
            <w:r w:rsidRPr="0084550D">
              <w:rPr>
                <w:rFonts w:cs="Arial"/>
                <w:bCs/>
                <w:sz w:val="18"/>
                <w:szCs w:val="18"/>
              </w:rPr>
              <w:t>Door HIG is de luskaart gereset. Op de dag is 2 maal gecontroleerd of de melding nog steeds weg was en dit was het geval.</w:t>
            </w:r>
          </w:p>
        </w:tc>
        <w:tc>
          <w:tcPr>
            <w:tcW w:w="567" w:type="dxa"/>
            <w:tcBorders>
              <w:bottom w:val="single" w:sz="8" w:space="0" w:color="808080"/>
            </w:tcBorders>
          </w:tcPr>
          <w:p w14:paraId="5C25A07A" w14:textId="77777777" w:rsidR="009B2B91" w:rsidRPr="00E57044" w:rsidRDefault="009B2B91" w:rsidP="008147D5">
            <w:pPr>
              <w:spacing w:line="240" w:lineRule="auto"/>
              <w:jc w:val="both"/>
              <w:rPr>
                <w:rFonts w:cs="Arial"/>
                <w:sz w:val="18"/>
                <w:szCs w:val="18"/>
              </w:rPr>
            </w:pPr>
          </w:p>
        </w:tc>
        <w:tc>
          <w:tcPr>
            <w:tcW w:w="3282" w:type="dxa"/>
            <w:tcBorders>
              <w:bottom w:val="single" w:sz="8" w:space="0" w:color="808080"/>
            </w:tcBorders>
            <w:shd w:val="clear" w:color="auto" w:fill="auto"/>
            <w:noWrap/>
          </w:tcPr>
          <w:p w14:paraId="2A8A5BDD" w14:textId="3059311A" w:rsidR="009B2B91" w:rsidRPr="00E57044" w:rsidRDefault="004A4B9B" w:rsidP="008147D5">
            <w:pPr>
              <w:spacing w:line="240" w:lineRule="auto"/>
              <w:jc w:val="both"/>
              <w:rPr>
                <w:rFonts w:cs="Arial"/>
                <w:sz w:val="18"/>
                <w:szCs w:val="18"/>
              </w:rPr>
            </w:pPr>
            <w:r>
              <w:rPr>
                <w:rFonts w:cs="Arial"/>
                <w:sz w:val="18"/>
                <w:szCs w:val="18"/>
              </w:rPr>
              <w:t>-</w:t>
            </w:r>
          </w:p>
        </w:tc>
      </w:tr>
      <w:tr w:rsidR="00A92B1B" w:rsidRPr="00E554F6" w14:paraId="29D2F5DF" w14:textId="77777777" w:rsidTr="00E57044">
        <w:trPr>
          <w:trHeight w:val="255"/>
        </w:trPr>
        <w:tc>
          <w:tcPr>
            <w:tcW w:w="5944" w:type="dxa"/>
            <w:shd w:val="clear" w:color="808080" w:fill="D9D9D9" w:themeFill="background1" w:themeFillShade="D9"/>
            <w:noWrap/>
          </w:tcPr>
          <w:p w14:paraId="3929A490" w14:textId="77777777" w:rsidR="00A92B1B" w:rsidRPr="00E57044" w:rsidRDefault="00675E88" w:rsidP="008147D5">
            <w:pPr>
              <w:spacing w:line="240" w:lineRule="auto"/>
              <w:rPr>
                <w:rFonts w:cs="Arial"/>
                <w:b/>
                <w:bCs/>
                <w:sz w:val="18"/>
                <w:szCs w:val="18"/>
              </w:rPr>
            </w:pPr>
            <w:r w:rsidRPr="00675E88">
              <w:rPr>
                <w:rFonts w:cs="Arial"/>
                <w:b/>
                <w:bCs/>
                <w:sz w:val="18"/>
                <w:szCs w:val="18"/>
              </w:rPr>
              <w:t>142+EK0304 - Lusdetectiekast</w:t>
            </w:r>
          </w:p>
        </w:tc>
        <w:tc>
          <w:tcPr>
            <w:tcW w:w="567" w:type="dxa"/>
            <w:shd w:val="clear" w:color="808080" w:fill="D9D9D9" w:themeFill="background1" w:themeFillShade="D9"/>
          </w:tcPr>
          <w:p w14:paraId="0D9B03F4" w14:textId="77777777" w:rsidR="00A92B1B" w:rsidRPr="00E57044" w:rsidRDefault="009B2B91" w:rsidP="008147D5">
            <w:pPr>
              <w:spacing w:line="240" w:lineRule="auto"/>
              <w:jc w:val="both"/>
              <w:rPr>
                <w:rFonts w:cs="Arial"/>
                <w:b/>
                <w:bCs/>
                <w:sz w:val="18"/>
                <w:szCs w:val="18"/>
              </w:rPr>
            </w:pPr>
            <w:r>
              <w:rPr>
                <w:rFonts w:cs="Arial"/>
                <w:b/>
                <w:bCs/>
                <w:sz w:val="18"/>
                <w:szCs w:val="18"/>
              </w:rPr>
              <w:t>2</w:t>
            </w:r>
            <w:r w:rsidR="00A92B1B" w:rsidRPr="00E57044">
              <w:rPr>
                <w:rFonts w:cs="Arial"/>
                <w:b/>
                <w:bCs/>
                <w:sz w:val="18"/>
                <w:szCs w:val="18"/>
              </w:rPr>
              <w:t xml:space="preserve"> st</w:t>
            </w:r>
          </w:p>
        </w:tc>
        <w:tc>
          <w:tcPr>
            <w:tcW w:w="3282" w:type="dxa"/>
            <w:shd w:val="clear" w:color="808080" w:fill="D9D9D9" w:themeFill="background1" w:themeFillShade="D9"/>
            <w:noWrap/>
          </w:tcPr>
          <w:p w14:paraId="0EF360BD" w14:textId="77777777" w:rsidR="00A92B1B" w:rsidRPr="00E57044" w:rsidRDefault="00A92B1B" w:rsidP="008147D5">
            <w:pPr>
              <w:spacing w:line="240" w:lineRule="auto"/>
              <w:jc w:val="both"/>
              <w:rPr>
                <w:rFonts w:cs="Arial"/>
                <w:b/>
                <w:bCs/>
                <w:sz w:val="18"/>
                <w:szCs w:val="18"/>
              </w:rPr>
            </w:pPr>
          </w:p>
        </w:tc>
      </w:tr>
      <w:tr w:rsidR="00A92B1B" w:rsidRPr="00E554F6" w14:paraId="294999D6" w14:textId="77777777" w:rsidTr="00E57044">
        <w:trPr>
          <w:trHeight w:val="255"/>
        </w:trPr>
        <w:tc>
          <w:tcPr>
            <w:tcW w:w="5944" w:type="dxa"/>
            <w:tcBorders>
              <w:bottom w:val="single" w:sz="8" w:space="0" w:color="808080"/>
            </w:tcBorders>
            <w:shd w:val="clear" w:color="auto" w:fill="auto"/>
            <w:noWrap/>
          </w:tcPr>
          <w:p w14:paraId="1D2F433B" w14:textId="77777777" w:rsidR="00A92B1B" w:rsidRDefault="0084550D" w:rsidP="005B150F">
            <w:pPr>
              <w:spacing w:line="240" w:lineRule="auto"/>
              <w:rPr>
                <w:rFonts w:cs="Arial"/>
                <w:b/>
                <w:bCs/>
                <w:sz w:val="18"/>
                <w:szCs w:val="18"/>
              </w:rPr>
            </w:pPr>
            <w:r>
              <w:rPr>
                <w:rFonts w:cs="Arial"/>
                <w:b/>
                <w:bCs/>
                <w:sz w:val="18"/>
                <w:szCs w:val="18"/>
              </w:rPr>
              <w:t xml:space="preserve">1 melding (dubbele melding) </w:t>
            </w:r>
          </w:p>
          <w:p w14:paraId="3932F265" w14:textId="77777777" w:rsidR="0084550D" w:rsidRPr="0084550D" w:rsidRDefault="0084550D" w:rsidP="005B150F">
            <w:pPr>
              <w:spacing w:line="240" w:lineRule="auto"/>
              <w:rPr>
                <w:rFonts w:cs="Arial"/>
                <w:bCs/>
                <w:sz w:val="18"/>
                <w:szCs w:val="18"/>
              </w:rPr>
            </w:pPr>
            <w:r>
              <w:rPr>
                <w:rFonts w:cs="Arial"/>
                <w:bCs/>
                <w:sz w:val="18"/>
                <w:szCs w:val="18"/>
              </w:rPr>
              <w:t>Dit is dezelfde als onderstaande melding</w:t>
            </w:r>
          </w:p>
        </w:tc>
        <w:tc>
          <w:tcPr>
            <w:tcW w:w="567" w:type="dxa"/>
            <w:tcBorders>
              <w:bottom w:val="single" w:sz="8" w:space="0" w:color="808080"/>
            </w:tcBorders>
          </w:tcPr>
          <w:p w14:paraId="7289DCDD" w14:textId="77777777" w:rsidR="00A92B1B" w:rsidRPr="00E57044" w:rsidRDefault="00A92B1B">
            <w:pPr>
              <w:spacing w:line="240" w:lineRule="auto"/>
              <w:rPr>
                <w:rFonts w:cs="Arial"/>
                <w:sz w:val="18"/>
                <w:szCs w:val="18"/>
              </w:rPr>
            </w:pPr>
          </w:p>
        </w:tc>
        <w:tc>
          <w:tcPr>
            <w:tcW w:w="3282" w:type="dxa"/>
            <w:tcBorders>
              <w:bottom w:val="single" w:sz="8" w:space="0" w:color="808080"/>
            </w:tcBorders>
            <w:shd w:val="clear" w:color="auto" w:fill="auto"/>
            <w:noWrap/>
          </w:tcPr>
          <w:p w14:paraId="2DEAF1C3" w14:textId="77777777" w:rsidR="00A92B1B" w:rsidRPr="00E57044" w:rsidRDefault="00D23587" w:rsidP="00E57044">
            <w:pPr>
              <w:spacing w:line="240" w:lineRule="auto"/>
              <w:rPr>
                <w:rFonts w:cs="Arial"/>
                <w:sz w:val="18"/>
                <w:szCs w:val="18"/>
              </w:rPr>
            </w:pPr>
            <w:r>
              <w:rPr>
                <w:rFonts w:cs="Arial"/>
                <w:sz w:val="18"/>
                <w:szCs w:val="18"/>
              </w:rPr>
              <w:t>-</w:t>
            </w:r>
          </w:p>
        </w:tc>
      </w:tr>
      <w:tr w:rsidR="009B2B91" w:rsidRPr="00E554F6" w14:paraId="4EE42E76" w14:textId="77777777" w:rsidTr="00E57044">
        <w:trPr>
          <w:trHeight w:val="255"/>
        </w:trPr>
        <w:tc>
          <w:tcPr>
            <w:tcW w:w="5944" w:type="dxa"/>
            <w:tcBorders>
              <w:bottom w:val="single" w:sz="8" w:space="0" w:color="808080"/>
            </w:tcBorders>
            <w:shd w:val="clear" w:color="auto" w:fill="auto"/>
            <w:noWrap/>
          </w:tcPr>
          <w:p w14:paraId="079F71F9" w14:textId="77777777" w:rsidR="004A77E9" w:rsidRPr="00763553" w:rsidRDefault="004A77E9" w:rsidP="004A77E9">
            <w:pPr>
              <w:spacing w:line="240" w:lineRule="auto"/>
              <w:rPr>
                <w:rFonts w:cs="Arial"/>
                <w:b/>
                <w:bCs/>
                <w:sz w:val="18"/>
                <w:szCs w:val="18"/>
              </w:rPr>
            </w:pPr>
            <w:r w:rsidRPr="00763553">
              <w:rPr>
                <w:rFonts w:cs="Arial"/>
                <w:b/>
                <w:bCs/>
                <w:sz w:val="18"/>
                <w:szCs w:val="18"/>
              </w:rPr>
              <w:t xml:space="preserve">1 melding (storing) </w:t>
            </w:r>
          </w:p>
          <w:p w14:paraId="0AE41F06" w14:textId="77777777" w:rsidR="009B2B91" w:rsidRPr="00763553" w:rsidRDefault="0084550D" w:rsidP="0084550D">
            <w:pPr>
              <w:spacing w:line="240" w:lineRule="auto"/>
              <w:rPr>
                <w:rFonts w:cs="Arial"/>
                <w:bCs/>
                <w:sz w:val="18"/>
                <w:szCs w:val="18"/>
              </w:rPr>
            </w:pPr>
            <w:r w:rsidRPr="0084550D">
              <w:rPr>
                <w:rFonts w:cs="Arial"/>
                <w:bCs/>
                <w:sz w:val="18"/>
                <w:szCs w:val="18"/>
              </w:rPr>
              <w:t>Detectieraai 4 valt in storing deze produceert een 150M Plus storing</w:t>
            </w:r>
            <w:r>
              <w:rPr>
                <w:rFonts w:cs="Arial"/>
                <w:bCs/>
                <w:sz w:val="18"/>
                <w:szCs w:val="18"/>
              </w:rPr>
              <w:t xml:space="preserve">. </w:t>
            </w:r>
            <w:r w:rsidRPr="0084550D">
              <w:rPr>
                <w:rFonts w:cs="Arial"/>
                <w:bCs/>
                <w:sz w:val="18"/>
                <w:szCs w:val="18"/>
              </w:rPr>
              <w:t>Detectieraai 4 heeft te veel meldingen gegenereerd waardoo</w:t>
            </w:r>
            <w:r>
              <w:rPr>
                <w:rFonts w:cs="Arial"/>
                <w:bCs/>
                <w:sz w:val="18"/>
                <w:szCs w:val="18"/>
              </w:rPr>
              <w:t>r deze te druk met verwerken is. Hiervan zijn de logfiles verwijderd</w:t>
            </w:r>
            <w:r w:rsidRPr="0084550D">
              <w:rPr>
                <w:rFonts w:cs="Arial"/>
                <w:bCs/>
                <w:sz w:val="18"/>
                <w:szCs w:val="18"/>
              </w:rPr>
              <w:t xml:space="preserve"> waardoor er meer ruimte vrij is om de logging weer weg te schrijven.</w:t>
            </w:r>
          </w:p>
        </w:tc>
        <w:tc>
          <w:tcPr>
            <w:tcW w:w="567" w:type="dxa"/>
            <w:tcBorders>
              <w:bottom w:val="single" w:sz="8" w:space="0" w:color="808080"/>
            </w:tcBorders>
          </w:tcPr>
          <w:p w14:paraId="6C86DA2E" w14:textId="77777777" w:rsidR="009B2B91" w:rsidRPr="00763553" w:rsidRDefault="009B2B91">
            <w:pPr>
              <w:spacing w:line="240" w:lineRule="auto"/>
              <w:rPr>
                <w:rFonts w:cs="Arial"/>
                <w:sz w:val="18"/>
                <w:szCs w:val="18"/>
              </w:rPr>
            </w:pPr>
          </w:p>
        </w:tc>
        <w:tc>
          <w:tcPr>
            <w:tcW w:w="3282" w:type="dxa"/>
            <w:tcBorders>
              <w:bottom w:val="single" w:sz="8" w:space="0" w:color="808080"/>
            </w:tcBorders>
            <w:shd w:val="clear" w:color="auto" w:fill="auto"/>
            <w:noWrap/>
          </w:tcPr>
          <w:p w14:paraId="0C6D0EF9" w14:textId="77777777" w:rsidR="009B2B91" w:rsidRPr="00763553" w:rsidRDefault="00D23587" w:rsidP="00E57044">
            <w:pPr>
              <w:spacing w:line="240" w:lineRule="auto"/>
              <w:rPr>
                <w:rFonts w:cs="Arial"/>
                <w:sz w:val="18"/>
                <w:szCs w:val="18"/>
              </w:rPr>
            </w:pPr>
            <w:r w:rsidRPr="00763553">
              <w:rPr>
                <w:rFonts w:cs="Arial"/>
                <w:sz w:val="18"/>
                <w:szCs w:val="18"/>
              </w:rPr>
              <w:t>-</w:t>
            </w:r>
          </w:p>
        </w:tc>
      </w:tr>
      <w:tr w:rsidR="00A92B1B" w:rsidRPr="00E554F6" w14:paraId="048326ED" w14:textId="77777777" w:rsidTr="00E57044">
        <w:trPr>
          <w:trHeight w:val="255"/>
        </w:trPr>
        <w:tc>
          <w:tcPr>
            <w:tcW w:w="5944" w:type="dxa"/>
            <w:shd w:val="clear" w:color="808080" w:fill="D9D9D9" w:themeFill="background1" w:themeFillShade="D9"/>
            <w:noWrap/>
          </w:tcPr>
          <w:p w14:paraId="22D75410" w14:textId="77777777" w:rsidR="00A92B1B" w:rsidRPr="00031EB3" w:rsidRDefault="009B2B91" w:rsidP="008147D5">
            <w:pPr>
              <w:spacing w:line="240" w:lineRule="auto"/>
              <w:rPr>
                <w:rFonts w:cs="Arial"/>
                <w:b/>
                <w:bCs/>
                <w:sz w:val="18"/>
                <w:szCs w:val="18"/>
                <w:lang w:val="en-US"/>
              </w:rPr>
            </w:pPr>
            <w:r w:rsidRPr="00031EB3">
              <w:rPr>
                <w:rFonts w:cs="Arial"/>
                <w:b/>
                <w:bCs/>
                <w:sz w:val="18"/>
                <w:szCs w:val="18"/>
                <w:lang w:val="en-US"/>
              </w:rPr>
              <w:t>142+EK0802 - SOS/SDS server West</w:t>
            </w:r>
          </w:p>
        </w:tc>
        <w:tc>
          <w:tcPr>
            <w:tcW w:w="567" w:type="dxa"/>
            <w:shd w:val="clear" w:color="808080" w:fill="D9D9D9" w:themeFill="background1" w:themeFillShade="D9"/>
          </w:tcPr>
          <w:p w14:paraId="39C0B292" w14:textId="77777777" w:rsidR="00A92B1B" w:rsidRPr="00E57044" w:rsidRDefault="00A92B1B" w:rsidP="008147D5">
            <w:pPr>
              <w:spacing w:line="240" w:lineRule="auto"/>
              <w:jc w:val="both"/>
              <w:rPr>
                <w:rFonts w:cs="Arial"/>
                <w:b/>
                <w:bCs/>
                <w:sz w:val="18"/>
                <w:szCs w:val="18"/>
              </w:rPr>
            </w:pPr>
            <w:r w:rsidRPr="00E57044">
              <w:rPr>
                <w:rFonts w:cs="Arial"/>
                <w:b/>
                <w:bCs/>
                <w:sz w:val="18"/>
                <w:szCs w:val="18"/>
              </w:rPr>
              <w:t>1 st</w:t>
            </w:r>
          </w:p>
        </w:tc>
        <w:tc>
          <w:tcPr>
            <w:tcW w:w="3282" w:type="dxa"/>
            <w:shd w:val="clear" w:color="808080" w:fill="D9D9D9" w:themeFill="background1" w:themeFillShade="D9"/>
            <w:noWrap/>
          </w:tcPr>
          <w:p w14:paraId="308F4CD4" w14:textId="77777777" w:rsidR="00A92B1B" w:rsidRPr="00E57044" w:rsidRDefault="00A92B1B" w:rsidP="008147D5">
            <w:pPr>
              <w:spacing w:line="240" w:lineRule="auto"/>
              <w:jc w:val="both"/>
              <w:rPr>
                <w:rFonts w:cs="Arial"/>
                <w:b/>
                <w:bCs/>
                <w:sz w:val="18"/>
                <w:szCs w:val="18"/>
              </w:rPr>
            </w:pPr>
          </w:p>
        </w:tc>
      </w:tr>
      <w:tr w:rsidR="00A92B1B" w:rsidRPr="00E554F6" w14:paraId="28D7CA15" w14:textId="77777777" w:rsidTr="00E57044">
        <w:trPr>
          <w:trHeight w:val="255"/>
        </w:trPr>
        <w:tc>
          <w:tcPr>
            <w:tcW w:w="5944" w:type="dxa"/>
            <w:tcBorders>
              <w:bottom w:val="single" w:sz="8" w:space="0" w:color="808080"/>
            </w:tcBorders>
            <w:shd w:val="clear" w:color="auto" w:fill="auto"/>
            <w:noWrap/>
          </w:tcPr>
          <w:p w14:paraId="367917A2" w14:textId="77777777" w:rsidR="00A92B1B" w:rsidRPr="00763553" w:rsidRDefault="00A92B1B" w:rsidP="008147D5">
            <w:pPr>
              <w:spacing w:line="240" w:lineRule="auto"/>
              <w:rPr>
                <w:rFonts w:cs="Arial"/>
                <w:b/>
                <w:bCs/>
                <w:sz w:val="18"/>
                <w:szCs w:val="18"/>
              </w:rPr>
            </w:pPr>
            <w:r w:rsidRPr="00763553">
              <w:rPr>
                <w:rFonts w:cs="Arial"/>
                <w:b/>
                <w:bCs/>
                <w:sz w:val="18"/>
                <w:szCs w:val="18"/>
              </w:rPr>
              <w:t>1 melding (</w:t>
            </w:r>
            <w:r w:rsidR="004A77E9" w:rsidRPr="00763553">
              <w:rPr>
                <w:rFonts w:cs="Arial"/>
                <w:b/>
                <w:bCs/>
                <w:sz w:val="18"/>
                <w:szCs w:val="18"/>
              </w:rPr>
              <w:t>Storing</w:t>
            </w:r>
            <w:r w:rsidRPr="00763553">
              <w:rPr>
                <w:rFonts w:cs="Arial"/>
                <w:b/>
                <w:bCs/>
                <w:sz w:val="18"/>
                <w:szCs w:val="18"/>
              </w:rPr>
              <w:t xml:space="preserve">): </w:t>
            </w:r>
          </w:p>
          <w:p w14:paraId="5E8C6AE8" w14:textId="77777777" w:rsidR="0084550D" w:rsidRPr="0084550D" w:rsidRDefault="0084550D" w:rsidP="0084550D">
            <w:pPr>
              <w:spacing w:line="240" w:lineRule="auto"/>
              <w:rPr>
                <w:rFonts w:cs="Arial"/>
                <w:sz w:val="18"/>
                <w:szCs w:val="18"/>
              </w:rPr>
            </w:pPr>
            <w:r w:rsidRPr="0084550D">
              <w:rPr>
                <w:rFonts w:cs="Arial"/>
                <w:sz w:val="18"/>
                <w:szCs w:val="18"/>
              </w:rPr>
              <w:t xml:space="preserve">Storing 1: Commando storing aan vluchtzuiltjes westbuis. </w:t>
            </w:r>
          </w:p>
          <w:p w14:paraId="4BEE23F1" w14:textId="33F406F0" w:rsidR="00A92B1B" w:rsidRDefault="0084550D" w:rsidP="0084550D">
            <w:pPr>
              <w:spacing w:line="240" w:lineRule="auto"/>
              <w:rPr>
                <w:rFonts w:cs="Arial"/>
                <w:sz w:val="18"/>
                <w:szCs w:val="18"/>
              </w:rPr>
            </w:pPr>
            <w:r w:rsidRPr="0084550D">
              <w:rPr>
                <w:rFonts w:cs="Arial"/>
                <w:sz w:val="18"/>
                <w:szCs w:val="18"/>
              </w:rPr>
              <w:t xml:space="preserve">Storing 2: SOS/SDS </w:t>
            </w:r>
            <w:r w:rsidR="001B6035" w:rsidRPr="0084550D">
              <w:rPr>
                <w:rFonts w:cs="Arial"/>
                <w:sz w:val="18"/>
                <w:szCs w:val="18"/>
              </w:rPr>
              <w:t>Redundantie</w:t>
            </w:r>
            <w:r w:rsidRPr="0084550D">
              <w:rPr>
                <w:rFonts w:cs="Arial"/>
                <w:sz w:val="18"/>
                <w:szCs w:val="18"/>
              </w:rPr>
              <w:t xml:space="preserve"> storing</w:t>
            </w:r>
          </w:p>
          <w:p w14:paraId="4BAAC0A3" w14:textId="20D28224" w:rsidR="0084550D" w:rsidRPr="00763553" w:rsidRDefault="004C6BC4" w:rsidP="0084550D">
            <w:pPr>
              <w:spacing w:line="240" w:lineRule="auto"/>
              <w:rPr>
                <w:rFonts w:cs="Arial"/>
                <w:sz w:val="18"/>
                <w:szCs w:val="18"/>
              </w:rPr>
            </w:pPr>
            <w:r>
              <w:rPr>
                <w:rFonts w:cs="Arial"/>
                <w:sz w:val="18"/>
                <w:szCs w:val="18"/>
              </w:rPr>
              <w:t>Firma HIG heeft de storingen hersteld middels een reset</w:t>
            </w:r>
          </w:p>
        </w:tc>
        <w:tc>
          <w:tcPr>
            <w:tcW w:w="567" w:type="dxa"/>
            <w:tcBorders>
              <w:bottom w:val="single" w:sz="8" w:space="0" w:color="808080"/>
            </w:tcBorders>
          </w:tcPr>
          <w:p w14:paraId="70AD0E8B" w14:textId="77777777" w:rsidR="00A92B1B" w:rsidRPr="00763553" w:rsidRDefault="00A92B1B" w:rsidP="008147D5">
            <w:pPr>
              <w:spacing w:line="240" w:lineRule="auto"/>
              <w:jc w:val="both"/>
              <w:rPr>
                <w:rFonts w:cs="Arial"/>
                <w:sz w:val="18"/>
                <w:szCs w:val="18"/>
              </w:rPr>
            </w:pPr>
          </w:p>
        </w:tc>
        <w:tc>
          <w:tcPr>
            <w:tcW w:w="3282" w:type="dxa"/>
            <w:tcBorders>
              <w:bottom w:val="single" w:sz="8" w:space="0" w:color="808080"/>
            </w:tcBorders>
            <w:shd w:val="clear" w:color="auto" w:fill="auto"/>
            <w:noWrap/>
          </w:tcPr>
          <w:p w14:paraId="3A13E8D3" w14:textId="77777777" w:rsidR="00A92B1B" w:rsidRPr="00763553" w:rsidRDefault="00BA5EFA" w:rsidP="008147D5">
            <w:pPr>
              <w:spacing w:line="240" w:lineRule="auto"/>
              <w:jc w:val="both"/>
              <w:rPr>
                <w:rFonts w:cs="Arial"/>
                <w:sz w:val="18"/>
                <w:szCs w:val="18"/>
              </w:rPr>
            </w:pPr>
            <w:r w:rsidRPr="00763553">
              <w:rPr>
                <w:rFonts w:cs="Arial"/>
                <w:sz w:val="18"/>
                <w:szCs w:val="18"/>
              </w:rPr>
              <w:t>-</w:t>
            </w:r>
          </w:p>
        </w:tc>
      </w:tr>
      <w:tr w:rsidR="00A92B1B" w:rsidRPr="00E554F6" w14:paraId="3619B6AB" w14:textId="77777777" w:rsidTr="00E57044">
        <w:trPr>
          <w:trHeight w:val="255"/>
        </w:trPr>
        <w:tc>
          <w:tcPr>
            <w:tcW w:w="5944" w:type="dxa"/>
            <w:shd w:val="clear" w:color="auto" w:fill="808080" w:themeFill="background1" w:themeFillShade="80"/>
            <w:noWrap/>
          </w:tcPr>
          <w:p w14:paraId="797062E3" w14:textId="77777777" w:rsidR="00A92B1B" w:rsidRPr="00E57044" w:rsidRDefault="00A92B1B" w:rsidP="00E5704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shd w:val="clear" w:color="auto" w:fill="808080" w:themeFill="background1" w:themeFillShade="80"/>
          </w:tcPr>
          <w:p w14:paraId="678EA7CE" w14:textId="77777777" w:rsidR="00A92B1B" w:rsidRPr="00E57044" w:rsidRDefault="00675E88" w:rsidP="008147D5">
            <w:pPr>
              <w:spacing w:line="240" w:lineRule="auto"/>
              <w:jc w:val="both"/>
              <w:rPr>
                <w:rFonts w:cs="Arial"/>
                <w:b/>
                <w:bCs/>
                <w:color w:val="FFFFFF" w:themeColor="background1"/>
                <w:sz w:val="18"/>
                <w:szCs w:val="18"/>
              </w:rPr>
            </w:pPr>
            <w:r>
              <w:rPr>
                <w:rFonts w:cs="Arial"/>
                <w:b/>
                <w:bCs/>
                <w:color w:val="FFFFFF" w:themeColor="background1"/>
                <w:sz w:val="18"/>
                <w:szCs w:val="18"/>
              </w:rPr>
              <w:t>5</w:t>
            </w:r>
            <w:r w:rsidR="009B2B91">
              <w:rPr>
                <w:rFonts w:cs="Arial"/>
                <w:b/>
                <w:bCs/>
                <w:color w:val="FFFFFF" w:themeColor="background1"/>
                <w:sz w:val="18"/>
                <w:szCs w:val="18"/>
              </w:rPr>
              <w:t xml:space="preserve"> </w:t>
            </w:r>
            <w:r w:rsidR="00A92B1B" w:rsidRPr="00E57044">
              <w:rPr>
                <w:rFonts w:cs="Arial"/>
                <w:b/>
                <w:bCs/>
                <w:color w:val="FFFFFF" w:themeColor="background1"/>
                <w:sz w:val="18"/>
                <w:szCs w:val="18"/>
              </w:rPr>
              <w:t>st</w:t>
            </w:r>
          </w:p>
        </w:tc>
        <w:tc>
          <w:tcPr>
            <w:tcW w:w="3282" w:type="dxa"/>
            <w:shd w:val="clear" w:color="auto" w:fill="808080" w:themeFill="background1" w:themeFillShade="80"/>
            <w:noWrap/>
          </w:tcPr>
          <w:p w14:paraId="66C88817" w14:textId="77777777" w:rsidR="00A92B1B" w:rsidRPr="00E57044" w:rsidRDefault="00A92B1B" w:rsidP="008147D5">
            <w:pPr>
              <w:spacing w:line="240" w:lineRule="auto"/>
              <w:jc w:val="both"/>
              <w:rPr>
                <w:rFonts w:cs="Arial"/>
                <w:sz w:val="18"/>
                <w:szCs w:val="18"/>
              </w:rPr>
            </w:pPr>
          </w:p>
        </w:tc>
      </w:tr>
    </w:tbl>
    <w:p w14:paraId="13818F92" w14:textId="77777777" w:rsidR="009E0F6A" w:rsidRDefault="000D2968" w:rsidP="000D2968">
      <w:pPr>
        <w:pStyle w:val="Heading2"/>
      </w:pPr>
      <w:bookmarkStart w:id="32" w:name="_Toc41549759"/>
      <w:r w:rsidRPr="000D2968">
        <w:t>HVAC installatie Autotunnel</w:t>
      </w:r>
      <w:bookmarkEnd w:id="32"/>
    </w:p>
    <w:p w14:paraId="6C6D9885" w14:textId="77777777" w:rsidR="000D2968" w:rsidRPr="000D2968" w:rsidRDefault="000D2968" w:rsidP="000D2968"/>
    <w:tbl>
      <w:tblPr>
        <w:tblW w:w="9777" w:type="dxa"/>
        <w:tblInd w:w="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29"/>
        <w:gridCol w:w="567"/>
        <w:gridCol w:w="3281"/>
      </w:tblGrid>
      <w:tr w:rsidR="00EA1E8E" w:rsidRPr="00AE0BF7" w14:paraId="18AB701E" w14:textId="77777777" w:rsidTr="00EA1E8E">
        <w:trPr>
          <w:trHeight w:val="322"/>
        </w:trPr>
        <w:tc>
          <w:tcPr>
            <w:tcW w:w="5929" w:type="dxa"/>
            <w:tcBorders>
              <w:bottom w:val="single" w:sz="8" w:space="0" w:color="808080"/>
            </w:tcBorders>
            <w:shd w:val="clear" w:color="808080" w:fill="808080"/>
            <w:noWrap/>
          </w:tcPr>
          <w:p w14:paraId="43812745" w14:textId="77777777" w:rsidR="00A92B1B" w:rsidRPr="00E57044" w:rsidRDefault="00A92B1B" w:rsidP="00824E20">
            <w:pPr>
              <w:spacing w:line="240" w:lineRule="auto"/>
              <w:rPr>
                <w:rFonts w:cs="Arial"/>
                <w:b/>
                <w:bCs/>
                <w:color w:val="FFFFFF"/>
                <w:sz w:val="18"/>
                <w:szCs w:val="18"/>
              </w:rPr>
            </w:pPr>
            <w:r w:rsidRPr="00E57044">
              <w:rPr>
                <w:rFonts w:cs="Arial"/>
                <w:b/>
                <w:bCs/>
                <w:color w:val="FFFFFF"/>
                <w:sz w:val="18"/>
                <w:szCs w:val="18"/>
              </w:rPr>
              <w:lastRenderedPageBreak/>
              <w:t>Onderdeel/deelinstallatie</w:t>
            </w:r>
          </w:p>
        </w:tc>
        <w:tc>
          <w:tcPr>
            <w:tcW w:w="567" w:type="dxa"/>
            <w:tcBorders>
              <w:bottom w:val="single" w:sz="8" w:space="0" w:color="808080"/>
            </w:tcBorders>
            <w:shd w:val="clear" w:color="808080" w:fill="808080"/>
          </w:tcPr>
          <w:p w14:paraId="4CCC4CC5" w14:textId="77777777" w:rsidR="00A92B1B" w:rsidRPr="00E57044" w:rsidRDefault="00A92B1B" w:rsidP="00824E20">
            <w:pPr>
              <w:spacing w:line="240" w:lineRule="auto"/>
              <w:jc w:val="both"/>
              <w:rPr>
                <w:rFonts w:cs="Arial"/>
                <w:b/>
                <w:bCs/>
                <w:color w:val="FFFFFF"/>
                <w:sz w:val="18"/>
                <w:szCs w:val="18"/>
              </w:rPr>
            </w:pPr>
          </w:p>
        </w:tc>
        <w:tc>
          <w:tcPr>
            <w:tcW w:w="3281" w:type="dxa"/>
            <w:tcBorders>
              <w:bottom w:val="single" w:sz="8" w:space="0" w:color="808080"/>
            </w:tcBorders>
            <w:shd w:val="clear" w:color="808080" w:fill="808080"/>
            <w:noWrap/>
          </w:tcPr>
          <w:p w14:paraId="54A9FF13" w14:textId="77777777" w:rsidR="00A92B1B" w:rsidRPr="00E57044" w:rsidRDefault="00A92B1B" w:rsidP="00824E20">
            <w:pPr>
              <w:spacing w:line="240" w:lineRule="auto"/>
              <w:jc w:val="both"/>
              <w:rPr>
                <w:rFonts w:cs="Arial"/>
                <w:b/>
                <w:bCs/>
                <w:color w:val="FFFFFF"/>
                <w:sz w:val="18"/>
                <w:szCs w:val="18"/>
              </w:rPr>
            </w:pPr>
            <w:r w:rsidRPr="00E57044">
              <w:rPr>
                <w:rFonts w:cs="Arial"/>
                <w:b/>
                <w:bCs/>
                <w:color w:val="FFFFFF"/>
                <w:sz w:val="18"/>
                <w:szCs w:val="18"/>
              </w:rPr>
              <w:t>Vervolgactie</w:t>
            </w:r>
          </w:p>
        </w:tc>
      </w:tr>
      <w:tr w:rsidR="00EA1E8E" w:rsidRPr="00AD5F6B" w14:paraId="379CE2B4" w14:textId="77777777" w:rsidTr="00EA1E8E">
        <w:trPr>
          <w:trHeight w:val="322"/>
        </w:trPr>
        <w:tc>
          <w:tcPr>
            <w:tcW w:w="5929" w:type="dxa"/>
            <w:shd w:val="clear" w:color="808080" w:fill="D9D9D9" w:themeFill="background1" w:themeFillShade="D9"/>
            <w:noWrap/>
          </w:tcPr>
          <w:p w14:paraId="03F8FE2D" w14:textId="77777777" w:rsidR="00A92B1B" w:rsidRPr="00E57044" w:rsidRDefault="004C6BC4" w:rsidP="00824E20">
            <w:pPr>
              <w:spacing w:line="240" w:lineRule="auto"/>
              <w:rPr>
                <w:rFonts w:cs="Arial"/>
                <w:b/>
                <w:bCs/>
                <w:sz w:val="18"/>
                <w:szCs w:val="18"/>
              </w:rPr>
            </w:pPr>
            <w:r>
              <w:rPr>
                <w:rFonts w:cs="Arial"/>
                <w:b/>
                <w:bCs/>
                <w:sz w:val="18"/>
                <w:szCs w:val="18"/>
              </w:rPr>
              <w:t>Netwerkruimte</w:t>
            </w:r>
          </w:p>
        </w:tc>
        <w:tc>
          <w:tcPr>
            <w:tcW w:w="567" w:type="dxa"/>
            <w:shd w:val="clear" w:color="808080" w:fill="D9D9D9" w:themeFill="background1" w:themeFillShade="D9"/>
          </w:tcPr>
          <w:p w14:paraId="023BBE92" w14:textId="77777777" w:rsidR="00A92B1B" w:rsidRPr="00E57044" w:rsidRDefault="004C6BC4" w:rsidP="00824E20">
            <w:pPr>
              <w:spacing w:line="240" w:lineRule="auto"/>
              <w:jc w:val="both"/>
              <w:rPr>
                <w:rFonts w:cs="Arial"/>
                <w:b/>
                <w:bCs/>
                <w:sz w:val="18"/>
                <w:szCs w:val="18"/>
              </w:rPr>
            </w:pPr>
            <w:r>
              <w:rPr>
                <w:rFonts w:cs="Arial"/>
                <w:b/>
                <w:bCs/>
                <w:sz w:val="18"/>
                <w:szCs w:val="18"/>
              </w:rPr>
              <w:t>2</w:t>
            </w:r>
            <w:r w:rsidR="00A92B1B" w:rsidRPr="00E57044">
              <w:rPr>
                <w:rFonts w:cs="Arial"/>
                <w:b/>
                <w:bCs/>
                <w:sz w:val="18"/>
                <w:szCs w:val="18"/>
              </w:rPr>
              <w:t xml:space="preserve"> st</w:t>
            </w:r>
          </w:p>
        </w:tc>
        <w:tc>
          <w:tcPr>
            <w:tcW w:w="3281" w:type="dxa"/>
            <w:shd w:val="clear" w:color="808080" w:fill="D9D9D9" w:themeFill="background1" w:themeFillShade="D9"/>
            <w:noWrap/>
          </w:tcPr>
          <w:p w14:paraId="490A9FAF" w14:textId="77777777" w:rsidR="00A92B1B" w:rsidRPr="00E57044" w:rsidRDefault="00A92B1B" w:rsidP="00824E20">
            <w:pPr>
              <w:spacing w:line="240" w:lineRule="auto"/>
              <w:jc w:val="both"/>
              <w:rPr>
                <w:rFonts w:cs="Arial"/>
                <w:b/>
                <w:bCs/>
                <w:sz w:val="18"/>
                <w:szCs w:val="18"/>
              </w:rPr>
            </w:pPr>
          </w:p>
        </w:tc>
      </w:tr>
      <w:tr w:rsidR="000250BD" w:rsidRPr="00AD5F6B" w14:paraId="01784FF4" w14:textId="77777777" w:rsidTr="000250BD">
        <w:trPr>
          <w:trHeight w:val="322"/>
        </w:trPr>
        <w:tc>
          <w:tcPr>
            <w:tcW w:w="5929" w:type="dxa"/>
            <w:shd w:val="clear" w:color="auto" w:fill="auto"/>
            <w:noWrap/>
          </w:tcPr>
          <w:p w14:paraId="18B1F3FA" w14:textId="77777777" w:rsidR="000250BD" w:rsidRPr="004A77E9" w:rsidRDefault="000250BD" w:rsidP="000250BD">
            <w:pPr>
              <w:spacing w:line="240" w:lineRule="auto"/>
              <w:rPr>
                <w:rFonts w:cs="Arial"/>
                <w:b/>
                <w:bCs/>
                <w:sz w:val="18"/>
                <w:szCs w:val="18"/>
              </w:rPr>
            </w:pPr>
            <w:r w:rsidRPr="004A77E9">
              <w:rPr>
                <w:rFonts w:cs="Arial"/>
                <w:b/>
                <w:bCs/>
                <w:sz w:val="18"/>
                <w:szCs w:val="18"/>
              </w:rPr>
              <w:t>1 melding (storing):</w:t>
            </w:r>
          </w:p>
          <w:p w14:paraId="7DE97676" w14:textId="77777777" w:rsidR="000250BD" w:rsidRDefault="000250BD" w:rsidP="000250BD">
            <w:pPr>
              <w:spacing w:line="240" w:lineRule="auto"/>
              <w:rPr>
                <w:rFonts w:cs="Arial"/>
                <w:b/>
                <w:bCs/>
                <w:sz w:val="18"/>
                <w:szCs w:val="18"/>
              </w:rPr>
            </w:pPr>
            <w:r w:rsidRPr="004C6BC4">
              <w:rPr>
                <w:bCs/>
                <w:sz w:val="18"/>
                <w:szCs w:val="18"/>
              </w:rPr>
              <w:t>Op TUBES geeft de airco in netwerkruimte een storing aan " TEMPERATUUR TE HOOG "</w:t>
            </w:r>
            <w:r>
              <w:rPr>
                <w:bCs/>
                <w:sz w:val="18"/>
                <w:szCs w:val="18"/>
              </w:rPr>
              <w:t xml:space="preserve"> dit is veroorzaakt omdat de temperatuur nog te hoog was ingesteld (25 graden) dit is verlaagd naar 20 graden</w:t>
            </w:r>
          </w:p>
        </w:tc>
        <w:tc>
          <w:tcPr>
            <w:tcW w:w="567" w:type="dxa"/>
            <w:shd w:val="clear" w:color="auto" w:fill="auto"/>
          </w:tcPr>
          <w:p w14:paraId="0072995D" w14:textId="77777777" w:rsidR="000250BD" w:rsidRDefault="000250BD" w:rsidP="00824E20">
            <w:pPr>
              <w:spacing w:line="240" w:lineRule="auto"/>
              <w:jc w:val="both"/>
              <w:rPr>
                <w:rFonts w:cs="Arial"/>
                <w:b/>
                <w:bCs/>
                <w:sz w:val="18"/>
                <w:szCs w:val="18"/>
              </w:rPr>
            </w:pPr>
          </w:p>
        </w:tc>
        <w:tc>
          <w:tcPr>
            <w:tcW w:w="3281" w:type="dxa"/>
            <w:shd w:val="clear" w:color="auto" w:fill="auto"/>
            <w:noWrap/>
          </w:tcPr>
          <w:p w14:paraId="47722814" w14:textId="4A8DA043" w:rsidR="000250BD" w:rsidRPr="00E57044" w:rsidRDefault="004A4B9B" w:rsidP="00824E20">
            <w:pPr>
              <w:spacing w:line="240" w:lineRule="auto"/>
              <w:jc w:val="both"/>
              <w:rPr>
                <w:rFonts w:cs="Arial"/>
                <w:b/>
                <w:bCs/>
                <w:sz w:val="18"/>
                <w:szCs w:val="18"/>
              </w:rPr>
            </w:pPr>
            <w:r>
              <w:rPr>
                <w:rFonts w:cs="Arial"/>
                <w:b/>
                <w:bCs/>
                <w:sz w:val="18"/>
                <w:szCs w:val="18"/>
              </w:rPr>
              <w:t>-</w:t>
            </w:r>
          </w:p>
        </w:tc>
      </w:tr>
      <w:tr w:rsidR="00EA1E8E" w:rsidRPr="00E554F6" w14:paraId="41441CA0" w14:textId="77777777" w:rsidTr="00EA1E8E">
        <w:trPr>
          <w:trHeight w:val="255"/>
        </w:trPr>
        <w:tc>
          <w:tcPr>
            <w:tcW w:w="5929" w:type="dxa"/>
            <w:shd w:val="clear" w:color="auto" w:fill="auto"/>
            <w:noWrap/>
          </w:tcPr>
          <w:p w14:paraId="7F9FE38E" w14:textId="77777777" w:rsidR="00A92B1B" w:rsidRPr="00E57044" w:rsidRDefault="004C6BC4" w:rsidP="00AD5F6B">
            <w:pPr>
              <w:rPr>
                <w:b/>
                <w:bCs/>
                <w:sz w:val="18"/>
                <w:szCs w:val="18"/>
              </w:rPr>
            </w:pPr>
            <w:r>
              <w:rPr>
                <w:b/>
                <w:bCs/>
                <w:sz w:val="18"/>
                <w:szCs w:val="18"/>
              </w:rPr>
              <w:t>1 melding (Installatie buiten scope</w:t>
            </w:r>
            <w:r w:rsidR="00A92B1B" w:rsidRPr="00E57044">
              <w:rPr>
                <w:b/>
                <w:bCs/>
                <w:sz w:val="18"/>
                <w:szCs w:val="18"/>
              </w:rPr>
              <w:t>):</w:t>
            </w:r>
          </w:p>
          <w:p w14:paraId="33E9CD54" w14:textId="77777777" w:rsidR="00A92B1B" w:rsidRDefault="004C6BC4" w:rsidP="00E57044">
            <w:pPr>
              <w:rPr>
                <w:rFonts w:cs="Arial"/>
                <w:color w:val="000000"/>
                <w:sz w:val="18"/>
                <w:szCs w:val="18"/>
              </w:rPr>
            </w:pPr>
            <w:r w:rsidRPr="004C6BC4">
              <w:rPr>
                <w:rFonts w:cs="Arial"/>
                <w:color w:val="000000"/>
                <w:sz w:val="18"/>
                <w:szCs w:val="18"/>
              </w:rPr>
              <w:t>GSM ruimte ventilatie gebouw zuid temperatuur te laag</w:t>
            </w:r>
            <w:r>
              <w:rPr>
                <w:rFonts w:cs="Arial"/>
                <w:color w:val="000000"/>
                <w:sz w:val="18"/>
                <w:szCs w:val="18"/>
              </w:rPr>
              <w:t>.</w:t>
            </w:r>
          </w:p>
          <w:p w14:paraId="2B76CF95" w14:textId="77777777" w:rsidR="004C6BC4" w:rsidRPr="00E57044" w:rsidRDefault="004C6BC4" w:rsidP="00E57044">
            <w:pPr>
              <w:rPr>
                <w:rFonts w:cs="Arial"/>
                <w:color w:val="000000"/>
                <w:sz w:val="18"/>
                <w:szCs w:val="18"/>
              </w:rPr>
            </w:pPr>
            <w:r>
              <w:rPr>
                <w:rFonts w:cs="Arial"/>
                <w:color w:val="000000"/>
                <w:sz w:val="18"/>
                <w:szCs w:val="18"/>
              </w:rPr>
              <w:t>De verwarming van het gebouw be</w:t>
            </w:r>
            <w:r w:rsidR="000250BD">
              <w:rPr>
                <w:rFonts w:cs="Arial"/>
                <w:color w:val="000000"/>
                <w:sz w:val="18"/>
                <w:szCs w:val="18"/>
              </w:rPr>
              <w:t>hoord</w:t>
            </w:r>
            <w:r>
              <w:rPr>
                <w:rFonts w:cs="Arial"/>
                <w:color w:val="000000"/>
                <w:sz w:val="18"/>
                <w:szCs w:val="18"/>
              </w:rPr>
              <w:t xml:space="preserve"> niet tot de scope van CAM</w:t>
            </w:r>
          </w:p>
        </w:tc>
        <w:tc>
          <w:tcPr>
            <w:tcW w:w="567" w:type="dxa"/>
          </w:tcPr>
          <w:p w14:paraId="08064639" w14:textId="77777777" w:rsidR="00A92B1B" w:rsidRPr="00E57044" w:rsidRDefault="00A92B1B" w:rsidP="00824E20">
            <w:pPr>
              <w:spacing w:line="240" w:lineRule="auto"/>
              <w:jc w:val="both"/>
              <w:rPr>
                <w:rFonts w:cs="Arial"/>
                <w:color w:val="000000"/>
                <w:sz w:val="18"/>
                <w:szCs w:val="18"/>
              </w:rPr>
            </w:pPr>
          </w:p>
        </w:tc>
        <w:tc>
          <w:tcPr>
            <w:tcW w:w="3281" w:type="dxa"/>
            <w:shd w:val="clear" w:color="auto" w:fill="auto"/>
            <w:noWrap/>
          </w:tcPr>
          <w:p w14:paraId="73C0A9EF" w14:textId="77777777" w:rsidR="00A92B1B" w:rsidRPr="00E57044" w:rsidRDefault="00BA5EFA" w:rsidP="00824E20">
            <w:pPr>
              <w:spacing w:line="240" w:lineRule="auto"/>
              <w:jc w:val="both"/>
              <w:rPr>
                <w:rFonts w:cs="Arial"/>
                <w:color w:val="000000"/>
                <w:sz w:val="18"/>
                <w:szCs w:val="18"/>
              </w:rPr>
            </w:pPr>
            <w:r>
              <w:rPr>
                <w:rFonts w:cs="Arial"/>
                <w:color w:val="000000"/>
                <w:sz w:val="18"/>
                <w:szCs w:val="18"/>
              </w:rPr>
              <w:t>-</w:t>
            </w:r>
          </w:p>
        </w:tc>
      </w:tr>
      <w:tr w:rsidR="00EA1E8E" w:rsidRPr="00AD5F6B" w14:paraId="0029C912" w14:textId="77777777" w:rsidTr="00EA1E8E">
        <w:trPr>
          <w:trHeight w:val="255"/>
        </w:trPr>
        <w:tc>
          <w:tcPr>
            <w:tcW w:w="5929" w:type="dxa"/>
            <w:shd w:val="clear" w:color="808080" w:fill="D9D9D9" w:themeFill="background1" w:themeFillShade="D9"/>
            <w:noWrap/>
          </w:tcPr>
          <w:p w14:paraId="6D0B080E" w14:textId="77777777" w:rsidR="00A92B1B" w:rsidRPr="00E57044" w:rsidRDefault="004C6BC4" w:rsidP="00824E20">
            <w:pPr>
              <w:spacing w:line="240" w:lineRule="auto"/>
              <w:rPr>
                <w:rFonts w:cs="Arial"/>
                <w:b/>
                <w:bCs/>
                <w:sz w:val="18"/>
                <w:szCs w:val="18"/>
              </w:rPr>
            </w:pPr>
            <w:r>
              <w:rPr>
                <w:rFonts w:cs="Arial"/>
                <w:b/>
                <w:bCs/>
                <w:sz w:val="18"/>
                <w:szCs w:val="18"/>
              </w:rPr>
              <w:t>GSM ruimte</w:t>
            </w:r>
          </w:p>
        </w:tc>
        <w:tc>
          <w:tcPr>
            <w:tcW w:w="567" w:type="dxa"/>
            <w:shd w:val="clear" w:color="808080" w:fill="D9D9D9" w:themeFill="background1" w:themeFillShade="D9"/>
          </w:tcPr>
          <w:p w14:paraId="5B40EA6F" w14:textId="77777777" w:rsidR="00A92B1B" w:rsidRPr="00E57044" w:rsidRDefault="00A92B1B" w:rsidP="00E57044">
            <w:pPr>
              <w:spacing w:line="240" w:lineRule="auto"/>
              <w:rPr>
                <w:rFonts w:cs="Arial"/>
                <w:b/>
                <w:bCs/>
                <w:sz w:val="18"/>
                <w:szCs w:val="18"/>
              </w:rPr>
            </w:pPr>
            <w:r w:rsidRPr="00E57044">
              <w:rPr>
                <w:rFonts w:cs="Arial"/>
                <w:b/>
                <w:bCs/>
                <w:sz w:val="18"/>
                <w:szCs w:val="18"/>
              </w:rPr>
              <w:t>1 st</w:t>
            </w:r>
          </w:p>
        </w:tc>
        <w:tc>
          <w:tcPr>
            <w:tcW w:w="3281" w:type="dxa"/>
            <w:shd w:val="clear" w:color="808080" w:fill="D9D9D9" w:themeFill="background1" w:themeFillShade="D9"/>
            <w:noWrap/>
          </w:tcPr>
          <w:p w14:paraId="646E8D26" w14:textId="77777777" w:rsidR="00A92B1B" w:rsidRPr="00E57044" w:rsidRDefault="00A92B1B" w:rsidP="00824E20">
            <w:pPr>
              <w:spacing w:line="240" w:lineRule="auto"/>
              <w:jc w:val="both"/>
              <w:rPr>
                <w:rFonts w:cs="Arial"/>
                <w:b/>
                <w:bCs/>
                <w:sz w:val="18"/>
                <w:szCs w:val="18"/>
              </w:rPr>
            </w:pPr>
          </w:p>
        </w:tc>
      </w:tr>
      <w:tr w:rsidR="00EA1E8E" w:rsidRPr="00E554F6" w14:paraId="21F7043F" w14:textId="77777777" w:rsidTr="00EA1E8E">
        <w:trPr>
          <w:trHeight w:val="255"/>
        </w:trPr>
        <w:tc>
          <w:tcPr>
            <w:tcW w:w="5929" w:type="dxa"/>
            <w:shd w:val="clear" w:color="auto" w:fill="auto"/>
            <w:noWrap/>
          </w:tcPr>
          <w:p w14:paraId="5E1357FB" w14:textId="77777777" w:rsidR="00A92B1B" w:rsidRPr="00E57044" w:rsidRDefault="00A92B1B" w:rsidP="00AD5F6B">
            <w:pPr>
              <w:rPr>
                <w:b/>
                <w:bCs/>
                <w:sz w:val="18"/>
                <w:szCs w:val="18"/>
              </w:rPr>
            </w:pPr>
            <w:r w:rsidRPr="00E57044">
              <w:rPr>
                <w:b/>
                <w:bCs/>
                <w:sz w:val="18"/>
                <w:szCs w:val="18"/>
              </w:rPr>
              <w:t>1 melding (</w:t>
            </w:r>
            <w:r w:rsidR="004C6BC4">
              <w:rPr>
                <w:b/>
                <w:bCs/>
                <w:sz w:val="18"/>
                <w:szCs w:val="18"/>
              </w:rPr>
              <w:t>storing</w:t>
            </w:r>
            <w:r w:rsidRPr="00E57044">
              <w:rPr>
                <w:b/>
                <w:bCs/>
                <w:sz w:val="18"/>
                <w:szCs w:val="18"/>
              </w:rPr>
              <w:t>):</w:t>
            </w:r>
          </w:p>
          <w:p w14:paraId="27232AFA" w14:textId="67410420" w:rsidR="00BA5EFA" w:rsidRPr="00E57044" w:rsidRDefault="004C6BC4" w:rsidP="004A4B9B">
            <w:pPr>
              <w:rPr>
                <w:rFonts w:cs="Arial"/>
                <w:color w:val="000000"/>
                <w:sz w:val="18"/>
                <w:szCs w:val="18"/>
              </w:rPr>
            </w:pPr>
            <w:r>
              <w:rPr>
                <w:sz w:val="18"/>
                <w:szCs w:val="18"/>
              </w:rPr>
              <w:t>Airco in GSM ruimte in storing, de airco gaf aan dat het filter gereset moest worden. Na d</w:t>
            </w:r>
            <w:r w:rsidR="004A4B9B">
              <w:rPr>
                <w:sz w:val="18"/>
                <w:szCs w:val="18"/>
              </w:rPr>
              <w:t>eze reset</w:t>
            </w:r>
            <w:r>
              <w:rPr>
                <w:sz w:val="18"/>
                <w:szCs w:val="18"/>
              </w:rPr>
              <w:t xml:space="preserve"> was deze ook op TUBES te herstellen</w:t>
            </w:r>
          </w:p>
        </w:tc>
        <w:tc>
          <w:tcPr>
            <w:tcW w:w="567" w:type="dxa"/>
          </w:tcPr>
          <w:p w14:paraId="0B34852D" w14:textId="77777777" w:rsidR="00A92B1B" w:rsidRPr="00E57044" w:rsidRDefault="00A92B1B" w:rsidP="00824E20">
            <w:pPr>
              <w:spacing w:line="240" w:lineRule="auto"/>
              <w:jc w:val="both"/>
              <w:rPr>
                <w:rFonts w:cs="Arial"/>
                <w:color w:val="000000"/>
                <w:sz w:val="18"/>
                <w:szCs w:val="18"/>
              </w:rPr>
            </w:pPr>
          </w:p>
        </w:tc>
        <w:tc>
          <w:tcPr>
            <w:tcW w:w="3281" w:type="dxa"/>
            <w:shd w:val="clear" w:color="auto" w:fill="auto"/>
            <w:noWrap/>
          </w:tcPr>
          <w:p w14:paraId="78E5C658" w14:textId="77777777" w:rsidR="00A92B1B" w:rsidRPr="00E57044" w:rsidRDefault="00BA5EFA" w:rsidP="00824E20">
            <w:pPr>
              <w:spacing w:line="240" w:lineRule="auto"/>
              <w:jc w:val="both"/>
              <w:rPr>
                <w:rFonts w:cs="Arial"/>
                <w:color w:val="000000"/>
                <w:sz w:val="18"/>
                <w:szCs w:val="18"/>
              </w:rPr>
            </w:pPr>
            <w:r>
              <w:rPr>
                <w:rFonts w:cs="Arial"/>
                <w:color w:val="000000"/>
                <w:sz w:val="18"/>
                <w:szCs w:val="18"/>
              </w:rPr>
              <w:t>-</w:t>
            </w:r>
          </w:p>
        </w:tc>
      </w:tr>
      <w:tr w:rsidR="00EA1E8E" w:rsidRPr="00E554F6" w14:paraId="51A0DF26" w14:textId="77777777" w:rsidTr="00EA1E8E">
        <w:trPr>
          <w:trHeight w:val="255"/>
        </w:trPr>
        <w:tc>
          <w:tcPr>
            <w:tcW w:w="5929"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noWrap/>
          </w:tcPr>
          <w:p w14:paraId="1C6ABC7B" w14:textId="77777777" w:rsidR="00BA60BA" w:rsidRPr="00E57044" w:rsidRDefault="000250BD" w:rsidP="000250BD">
            <w:pPr>
              <w:tabs>
                <w:tab w:val="left" w:pos="1057"/>
              </w:tabs>
              <w:rPr>
                <w:b/>
                <w:bCs/>
                <w:sz w:val="18"/>
                <w:szCs w:val="18"/>
              </w:rPr>
            </w:pPr>
            <w:r>
              <w:rPr>
                <w:b/>
                <w:bCs/>
                <w:sz w:val="18"/>
                <w:szCs w:val="18"/>
              </w:rPr>
              <w:t>Accuruimte noordzijde</w:t>
            </w:r>
          </w:p>
        </w:tc>
        <w:tc>
          <w:tcPr>
            <w:tcW w:w="567"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tcPr>
          <w:p w14:paraId="45CD7B1F" w14:textId="77777777" w:rsidR="00BA60BA" w:rsidRPr="00E57044" w:rsidRDefault="00BA60BA" w:rsidP="00BA60BA">
            <w:pPr>
              <w:spacing w:line="240" w:lineRule="auto"/>
              <w:jc w:val="both"/>
              <w:rPr>
                <w:rFonts w:cs="Arial"/>
                <w:color w:val="000000"/>
                <w:sz w:val="18"/>
                <w:szCs w:val="18"/>
              </w:rPr>
            </w:pPr>
            <w:r w:rsidRPr="004A77E9">
              <w:rPr>
                <w:rFonts w:cs="Arial"/>
                <w:b/>
                <w:bCs/>
                <w:sz w:val="18"/>
                <w:szCs w:val="18"/>
              </w:rPr>
              <w:t>1 st</w:t>
            </w:r>
          </w:p>
        </w:tc>
        <w:tc>
          <w:tcPr>
            <w:tcW w:w="3281" w:type="dxa"/>
            <w:tcBorders>
              <w:top w:val="single" w:sz="8" w:space="0" w:color="808080"/>
              <w:left w:val="single" w:sz="8" w:space="0" w:color="808080"/>
              <w:bottom w:val="single" w:sz="8" w:space="0" w:color="808080"/>
              <w:right w:val="single" w:sz="8" w:space="0" w:color="808080"/>
            </w:tcBorders>
            <w:shd w:val="clear" w:color="auto" w:fill="DBDBDB" w:themeFill="accent3" w:themeFillTint="66"/>
            <w:noWrap/>
          </w:tcPr>
          <w:p w14:paraId="76F93631" w14:textId="77777777" w:rsidR="00BA60BA" w:rsidRDefault="00BA60BA" w:rsidP="00BA60BA">
            <w:pPr>
              <w:spacing w:line="240" w:lineRule="auto"/>
              <w:jc w:val="both"/>
              <w:rPr>
                <w:rFonts w:cs="Arial"/>
                <w:color w:val="000000"/>
                <w:sz w:val="18"/>
                <w:szCs w:val="18"/>
              </w:rPr>
            </w:pPr>
          </w:p>
        </w:tc>
      </w:tr>
      <w:tr w:rsidR="00EA1E8E" w:rsidRPr="00E554F6" w14:paraId="65254826" w14:textId="77777777" w:rsidTr="00EA1E8E">
        <w:trPr>
          <w:trHeight w:val="255"/>
        </w:trPr>
        <w:tc>
          <w:tcPr>
            <w:tcW w:w="5929" w:type="dxa"/>
            <w:tcBorders>
              <w:top w:val="single" w:sz="8" w:space="0" w:color="808080"/>
              <w:left w:val="single" w:sz="8" w:space="0" w:color="808080"/>
              <w:bottom w:val="single" w:sz="8" w:space="0" w:color="808080"/>
              <w:right w:val="single" w:sz="8" w:space="0" w:color="808080"/>
            </w:tcBorders>
            <w:shd w:val="clear" w:color="auto" w:fill="auto"/>
            <w:noWrap/>
          </w:tcPr>
          <w:p w14:paraId="239D9DA2" w14:textId="33BAFAB8" w:rsidR="00BA60BA" w:rsidRPr="004A77E9" w:rsidRDefault="00BA60BA" w:rsidP="00BA60BA">
            <w:pPr>
              <w:spacing w:line="240" w:lineRule="auto"/>
              <w:rPr>
                <w:rFonts w:cs="Arial"/>
                <w:b/>
                <w:bCs/>
                <w:sz w:val="18"/>
                <w:szCs w:val="18"/>
              </w:rPr>
            </w:pPr>
            <w:r w:rsidRPr="004A77E9">
              <w:rPr>
                <w:rFonts w:cs="Arial"/>
                <w:b/>
                <w:bCs/>
                <w:sz w:val="18"/>
                <w:szCs w:val="18"/>
              </w:rPr>
              <w:t>1 melding (</w:t>
            </w:r>
            <w:r w:rsidR="0047313B">
              <w:rPr>
                <w:rFonts w:cs="Arial"/>
                <w:b/>
                <w:bCs/>
                <w:sz w:val="18"/>
                <w:szCs w:val="18"/>
              </w:rPr>
              <w:t>installatie</w:t>
            </w:r>
            <w:r w:rsidR="001B6035">
              <w:rPr>
                <w:rFonts w:cs="Arial"/>
                <w:b/>
                <w:bCs/>
                <w:sz w:val="18"/>
                <w:szCs w:val="18"/>
              </w:rPr>
              <w:t xml:space="preserve"> buiten scope</w:t>
            </w:r>
            <w:r w:rsidRPr="004A77E9">
              <w:rPr>
                <w:rFonts w:cs="Arial"/>
                <w:b/>
                <w:bCs/>
                <w:sz w:val="18"/>
                <w:szCs w:val="18"/>
              </w:rPr>
              <w:t>):</w:t>
            </w:r>
          </w:p>
          <w:p w14:paraId="70B507BF" w14:textId="77777777" w:rsidR="00BA60BA" w:rsidRPr="00EA1E8E" w:rsidRDefault="000250BD">
            <w:pPr>
              <w:rPr>
                <w:bCs/>
                <w:sz w:val="18"/>
                <w:szCs w:val="18"/>
              </w:rPr>
            </w:pPr>
            <w:r>
              <w:rPr>
                <w:bCs/>
                <w:sz w:val="18"/>
                <w:szCs w:val="18"/>
              </w:rPr>
              <w:t>Temperatuur accuruimte te laag. Bij controle bleek de airco unit uit gezet te zijn.</w:t>
            </w:r>
            <w:r>
              <w:t xml:space="preserve"> </w:t>
            </w:r>
            <w:r w:rsidRPr="000250BD">
              <w:rPr>
                <w:bCs/>
                <w:sz w:val="18"/>
                <w:szCs w:val="18"/>
              </w:rPr>
              <w:t xml:space="preserve">Airco aangezet en na 30 minuten gecontroleerd. Airco stond nog aan en de temperatuur was naar de ingestelde waarde. </w:t>
            </w:r>
            <w:r w:rsidR="0047313B">
              <w:rPr>
                <w:bCs/>
                <w:sz w:val="18"/>
                <w:szCs w:val="18"/>
              </w:rPr>
              <w:t>De airco unit zorgt voor verkoeling en niet voor het verwarmen van een ruimte. Hierdoor valt deze storing niet in de scope.</w:t>
            </w:r>
          </w:p>
        </w:tc>
        <w:tc>
          <w:tcPr>
            <w:tcW w:w="567" w:type="dxa"/>
            <w:tcBorders>
              <w:top w:val="single" w:sz="8" w:space="0" w:color="808080"/>
              <w:left w:val="single" w:sz="8" w:space="0" w:color="808080"/>
              <w:bottom w:val="single" w:sz="8" w:space="0" w:color="808080"/>
              <w:right w:val="single" w:sz="8" w:space="0" w:color="808080"/>
            </w:tcBorders>
          </w:tcPr>
          <w:p w14:paraId="6BF7178E" w14:textId="77777777" w:rsidR="00BA60BA" w:rsidRPr="00E57044" w:rsidRDefault="00BA60BA" w:rsidP="00BA60BA">
            <w:pPr>
              <w:spacing w:line="240" w:lineRule="auto"/>
              <w:jc w:val="both"/>
              <w:rPr>
                <w:rFonts w:cs="Arial"/>
                <w:color w:val="000000"/>
                <w:sz w:val="18"/>
                <w:szCs w:val="18"/>
              </w:rPr>
            </w:pPr>
          </w:p>
        </w:tc>
        <w:tc>
          <w:tcPr>
            <w:tcW w:w="3281" w:type="dxa"/>
            <w:tcBorders>
              <w:top w:val="single" w:sz="8" w:space="0" w:color="808080"/>
              <w:left w:val="single" w:sz="8" w:space="0" w:color="808080"/>
              <w:bottom w:val="single" w:sz="8" w:space="0" w:color="808080"/>
              <w:right w:val="single" w:sz="8" w:space="0" w:color="808080"/>
            </w:tcBorders>
            <w:shd w:val="clear" w:color="auto" w:fill="auto"/>
            <w:noWrap/>
          </w:tcPr>
          <w:p w14:paraId="014F9575" w14:textId="77777777" w:rsidR="00BA60BA" w:rsidRDefault="00BA60BA" w:rsidP="00BA60BA">
            <w:pPr>
              <w:spacing w:line="240" w:lineRule="auto"/>
              <w:jc w:val="both"/>
              <w:rPr>
                <w:rFonts w:cs="Arial"/>
                <w:color w:val="000000"/>
                <w:sz w:val="18"/>
                <w:szCs w:val="18"/>
              </w:rPr>
            </w:pPr>
            <w:r w:rsidRPr="004A77E9">
              <w:rPr>
                <w:rFonts w:cs="Arial"/>
                <w:b/>
                <w:bCs/>
                <w:sz w:val="18"/>
                <w:szCs w:val="18"/>
              </w:rPr>
              <w:t>-</w:t>
            </w:r>
          </w:p>
        </w:tc>
      </w:tr>
      <w:tr w:rsidR="00EA1E8E" w:rsidRPr="00E554F6" w14:paraId="16899D4F" w14:textId="77777777" w:rsidTr="00EA1E8E">
        <w:trPr>
          <w:trHeight w:val="255"/>
        </w:trPr>
        <w:tc>
          <w:tcPr>
            <w:tcW w:w="5929" w:type="dxa"/>
            <w:shd w:val="clear" w:color="auto" w:fill="808080" w:themeFill="background1" w:themeFillShade="80"/>
            <w:noWrap/>
          </w:tcPr>
          <w:p w14:paraId="624DBECF" w14:textId="77777777" w:rsidR="00A92B1B" w:rsidRPr="00E57044" w:rsidRDefault="00A92B1B" w:rsidP="001A297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shd w:val="clear" w:color="auto" w:fill="808080" w:themeFill="background1" w:themeFillShade="80"/>
          </w:tcPr>
          <w:p w14:paraId="5B9DEACE" w14:textId="77777777" w:rsidR="00A92B1B" w:rsidRPr="00E57044" w:rsidRDefault="000250BD" w:rsidP="001A2974">
            <w:pPr>
              <w:spacing w:line="240" w:lineRule="auto"/>
              <w:jc w:val="both"/>
              <w:rPr>
                <w:rFonts w:cs="Arial"/>
                <w:b/>
                <w:bCs/>
                <w:color w:val="FFFFFF" w:themeColor="background1"/>
                <w:sz w:val="18"/>
                <w:szCs w:val="18"/>
              </w:rPr>
            </w:pPr>
            <w:r>
              <w:rPr>
                <w:rFonts w:cs="Arial"/>
                <w:b/>
                <w:bCs/>
                <w:color w:val="FFFFFF" w:themeColor="background1"/>
                <w:sz w:val="18"/>
                <w:szCs w:val="18"/>
              </w:rPr>
              <w:t>4</w:t>
            </w:r>
            <w:r w:rsidR="00A92B1B" w:rsidRPr="00E57044">
              <w:rPr>
                <w:rFonts w:cs="Arial"/>
                <w:b/>
                <w:bCs/>
                <w:color w:val="FFFFFF" w:themeColor="background1"/>
                <w:sz w:val="18"/>
                <w:szCs w:val="18"/>
              </w:rPr>
              <w:t xml:space="preserve"> st</w:t>
            </w:r>
          </w:p>
        </w:tc>
        <w:tc>
          <w:tcPr>
            <w:tcW w:w="3281" w:type="dxa"/>
            <w:shd w:val="clear" w:color="auto" w:fill="808080" w:themeFill="background1" w:themeFillShade="80"/>
            <w:noWrap/>
          </w:tcPr>
          <w:p w14:paraId="5445D858" w14:textId="77777777" w:rsidR="00A92B1B" w:rsidRPr="00E57044" w:rsidRDefault="00A92B1B" w:rsidP="001A2974">
            <w:pPr>
              <w:spacing w:line="240" w:lineRule="auto"/>
              <w:jc w:val="both"/>
              <w:rPr>
                <w:rFonts w:cs="Arial"/>
                <w:sz w:val="18"/>
                <w:szCs w:val="18"/>
              </w:rPr>
            </w:pPr>
          </w:p>
        </w:tc>
      </w:tr>
    </w:tbl>
    <w:p w14:paraId="3864A469" w14:textId="77777777" w:rsidR="0008355F" w:rsidRDefault="000D2968" w:rsidP="000D2968">
      <w:pPr>
        <w:pStyle w:val="Heading2"/>
      </w:pPr>
      <w:bookmarkStart w:id="33" w:name="_Toc41549760"/>
      <w:r w:rsidRPr="000D2968">
        <w:t>Laagspanningsverdeling Autotunnel / Fietstunnel</w:t>
      </w:r>
      <w:bookmarkEnd w:id="33"/>
    </w:p>
    <w:p w14:paraId="08041947" w14:textId="77777777" w:rsidR="00C75A49" w:rsidRPr="00BC61A1" w:rsidRDefault="00C75A49" w:rsidP="00E57044"/>
    <w:tbl>
      <w:tblPr>
        <w:tblW w:w="978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25"/>
        <w:gridCol w:w="5934"/>
        <w:gridCol w:w="10"/>
        <w:gridCol w:w="557"/>
        <w:gridCol w:w="10"/>
        <w:gridCol w:w="3235"/>
        <w:gridCol w:w="10"/>
      </w:tblGrid>
      <w:tr w:rsidR="00A92B1B" w:rsidRPr="00AE0BF7" w14:paraId="70035E25" w14:textId="77777777" w:rsidTr="00FF08C6">
        <w:trPr>
          <w:gridBefore w:val="1"/>
          <w:wBefore w:w="25" w:type="dxa"/>
          <w:trHeight w:val="322"/>
        </w:trPr>
        <w:tc>
          <w:tcPr>
            <w:tcW w:w="5944" w:type="dxa"/>
            <w:gridSpan w:val="2"/>
            <w:tcBorders>
              <w:bottom w:val="single" w:sz="8" w:space="0" w:color="808080"/>
            </w:tcBorders>
            <w:shd w:val="clear" w:color="808080" w:fill="808080"/>
            <w:noWrap/>
          </w:tcPr>
          <w:p w14:paraId="204A7710" w14:textId="77777777" w:rsidR="00A92B1B" w:rsidRPr="00E57044" w:rsidRDefault="00A92B1B" w:rsidP="00824E20">
            <w:pPr>
              <w:spacing w:line="240" w:lineRule="auto"/>
              <w:rPr>
                <w:rFonts w:cs="Arial"/>
                <w:b/>
                <w:bCs/>
                <w:color w:val="FFFFFF"/>
                <w:sz w:val="18"/>
                <w:szCs w:val="18"/>
              </w:rPr>
            </w:pPr>
            <w:r w:rsidRPr="00E57044">
              <w:rPr>
                <w:rFonts w:cs="Arial"/>
                <w:b/>
                <w:bCs/>
                <w:color w:val="FFFFFF"/>
                <w:sz w:val="18"/>
                <w:szCs w:val="18"/>
              </w:rPr>
              <w:t>Onderdeel/deelinstallatie</w:t>
            </w:r>
          </w:p>
        </w:tc>
        <w:tc>
          <w:tcPr>
            <w:tcW w:w="567" w:type="dxa"/>
            <w:gridSpan w:val="2"/>
            <w:tcBorders>
              <w:bottom w:val="single" w:sz="8" w:space="0" w:color="808080"/>
            </w:tcBorders>
            <w:shd w:val="clear" w:color="808080" w:fill="808080"/>
          </w:tcPr>
          <w:p w14:paraId="63C6521D" w14:textId="77777777" w:rsidR="00A92B1B" w:rsidRPr="00E57044" w:rsidRDefault="00A92B1B" w:rsidP="00824E20">
            <w:pPr>
              <w:spacing w:line="240" w:lineRule="auto"/>
              <w:jc w:val="both"/>
              <w:rPr>
                <w:rFonts w:cs="Arial"/>
                <w:b/>
                <w:bCs/>
                <w:color w:val="FFFFFF"/>
                <w:sz w:val="18"/>
                <w:szCs w:val="18"/>
              </w:rPr>
            </w:pPr>
          </w:p>
        </w:tc>
        <w:tc>
          <w:tcPr>
            <w:tcW w:w="3245" w:type="dxa"/>
            <w:gridSpan w:val="2"/>
            <w:tcBorders>
              <w:bottom w:val="single" w:sz="8" w:space="0" w:color="808080"/>
            </w:tcBorders>
            <w:shd w:val="clear" w:color="808080" w:fill="808080"/>
            <w:noWrap/>
          </w:tcPr>
          <w:p w14:paraId="4A49104E" w14:textId="77777777" w:rsidR="00A92B1B" w:rsidRPr="00E57044" w:rsidRDefault="00A92B1B" w:rsidP="00824E20">
            <w:pPr>
              <w:spacing w:line="240" w:lineRule="auto"/>
              <w:jc w:val="both"/>
              <w:rPr>
                <w:rFonts w:cs="Arial"/>
                <w:b/>
                <w:bCs/>
                <w:color w:val="FFFFFF"/>
                <w:sz w:val="18"/>
                <w:szCs w:val="18"/>
              </w:rPr>
            </w:pPr>
            <w:r w:rsidRPr="00E57044">
              <w:rPr>
                <w:rFonts w:cs="Arial"/>
                <w:b/>
                <w:bCs/>
                <w:color w:val="FFFFFF"/>
                <w:sz w:val="18"/>
                <w:szCs w:val="18"/>
              </w:rPr>
              <w:t>Vervolgactie</w:t>
            </w:r>
          </w:p>
        </w:tc>
      </w:tr>
      <w:tr w:rsidR="00A92B1B" w:rsidRPr="00AE0BF7" w14:paraId="4E0C08E2" w14:textId="77777777" w:rsidTr="00FF08C6">
        <w:trPr>
          <w:gridBefore w:val="1"/>
          <w:wBefore w:w="25" w:type="dxa"/>
          <w:trHeight w:val="322"/>
        </w:trPr>
        <w:tc>
          <w:tcPr>
            <w:tcW w:w="5944" w:type="dxa"/>
            <w:gridSpan w:val="2"/>
            <w:shd w:val="clear" w:color="808080" w:fill="D9D9D9" w:themeFill="background1" w:themeFillShade="D9"/>
            <w:noWrap/>
          </w:tcPr>
          <w:p w14:paraId="4C3F9B2A" w14:textId="77777777" w:rsidR="00A92B1B" w:rsidRPr="00FF08C6" w:rsidRDefault="000250BD" w:rsidP="00824E20">
            <w:pPr>
              <w:spacing w:line="240" w:lineRule="auto"/>
              <w:rPr>
                <w:rFonts w:cs="Arial"/>
                <w:b/>
                <w:color w:val="000000"/>
                <w:szCs w:val="19"/>
              </w:rPr>
            </w:pPr>
            <w:r w:rsidRPr="00FF08C6">
              <w:rPr>
                <w:rFonts w:cs="Arial"/>
                <w:b/>
                <w:color w:val="000000"/>
                <w:szCs w:val="19"/>
              </w:rPr>
              <w:t>113+EQ0603 - LSV-Zuid, Kracht Tunnel West</w:t>
            </w:r>
          </w:p>
        </w:tc>
        <w:tc>
          <w:tcPr>
            <w:tcW w:w="567" w:type="dxa"/>
            <w:gridSpan w:val="2"/>
            <w:shd w:val="clear" w:color="808080" w:fill="D9D9D9" w:themeFill="background1" w:themeFillShade="D9"/>
          </w:tcPr>
          <w:p w14:paraId="3F307F7C" w14:textId="77777777" w:rsidR="00A92B1B" w:rsidRPr="00E57044" w:rsidRDefault="00FF08C6" w:rsidP="00824E20">
            <w:pPr>
              <w:spacing w:line="240" w:lineRule="auto"/>
              <w:jc w:val="both"/>
              <w:rPr>
                <w:rFonts w:cs="Arial"/>
                <w:b/>
                <w:bCs/>
                <w:sz w:val="18"/>
                <w:szCs w:val="18"/>
              </w:rPr>
            </w:pPr>
            <w:r>
              <w:rPr>
                <w:rFonts w:cs="Arial"/>
                <w:b/>
                <w:bCs/>
                <w:sz w:val="18"/>
                <w:szCs w:val="18"/>
              </w:rPr>
              <w:t>1</w:t>
            </w:r>
            <w:r w:rsidR="00A92B1B" w:rsidRPr="00E57044">
              <w:rPr>
                <w:rFonts w:cs="Arial"/>
                <w:b/>
                <w:bCs/>
                <w:sz w:val="18"/>
                <w:szCs w:val="18"/>
              </w:rPr>
              <w:t xml:space="preserve"> st</w:t>
            </w:r>
          </w:p>
        </w:tc>
        <w:tc>
          <w:tcPr>
            <w:tcW w:w="3245" w:type="dxa"/>
            <w:gridSpan w:val="2"/>
            <w:shd w:val="clear" w:color="808080" w:fill="D9D9D9" w:themeFill="background1" w:themeFillShade="D9"/>
            <w:noWrap/>
          </w:tcPr>
          <w:p w14:paraId="4297A119" w14:textId="77777777" w:rsidR="00A92B1B" w:rsidRPr="00E57044" w:rsidRDefault="00A92B1B" w:rsidP="00824E20">
            <w:pPr>
              <w:spacing w:line="240" w:lineRule="auto"/>
              <w:jc w:val="both"/>
              <w:rPr>
                <w:rFonts w:cs="Arial"/>
                <w:b/>
                <w:bCs/>
                <w:sz w:val="18"/>
                <w:szCs w:val="18"/>
              </w:rPr>
            </w:pPr>
          </w:p>
        </w:tc>
      </w:tr>
      <w:tr w:rsidR="00A92B1B" w:rsidRPr="00E554F6" w14:paraId="1B8C16C5" w14:textId="77777777" w:rsidTr="00FF08C6">
        <w:trPr>
          <w:gridBefore w:val="1"/>
          <w:wBefore w:w="25" w:type="dxa"/>
          <w:trHeight w:val="255"/>
        </w:trPr>
        <w:tc>
          <w:tcPr>
            <w:tcW w:w="5944" w:type="dxa"/>
            <w:gridSpan w:val="2"/>
            <w:shd w:val="clear" w:color="auto" w:fill="auto"/>
            <w:noWrap/>
          </w:tcPr>
          <w:p w14:paraId="3EBDA6E9" w14:textId="77777777" w:rsidR="00A92B1B" w:rsidRPr="00E57044" w:rsidRDefault="00A92B1B" w:rsidP="00AD5F6B">
            <w:pPr>
              <w:rPr>
                <w:b/>
                <w:bCs/>
                <w:sz w:val="18"/>
                <w:szCs w:val="18"/>
              </w:rPr>
            </w:pPr>
            <w:r w:rsidRPr="00E57044">
              <w:rPr>
                <w:b/>
                <w:bCs/>
                <w:sz w:val="18"/>
                <w:szCs w:val="18"/>
              </w:rPr>
              <w:t>1 melding (</w:t>
            </w:r>
            <w:r w:rsidR="00FF08C6">
              <w:rPr>
                <w:b/>
                <w:bCs/>
                <w:sz w:val="18"/>
                <w:szCs w:val="18"/>
              </w:rPr>
              <w:t>Storing):</w:t>
            </w:r>
          </w:p>
          <w:p w14:paraId="0CB90633" w14:textId="77777777" w:rsidR="004B4E6A" w:rsidRPr="004B4E6A" w:rsidRDefault="00FF08C6" w:rsidP="00FF08C6">
            <w:pPr>
              <w:rPr>
                <w:bCs/>
                <w:sz w:val="18"/>
                <w:szCs w:val="18"/>
              </w:rPr>
            </w:pPr>
            <w:r w:rsidRPr="00FF08C6">
              <w:rPr>
                <w:bCs/>
                <w:sz w:val="18"/>
                <w:szCs w:val="18"/>
              </w:rPr>
              <w:t>Laagspanningsruim</w:t>
            </w:r>
            <w:r>
              <w:rPr>
                <w:bCs/>
                <w:sz w:val="18"/>
                <w:szCs w:val="18"/>
              </w:rPr>
              <w:t>te west verzamelstoring energie, dit is veroorzaakt door een reserve automaat welke uit stond. Deze is ingeschakeld en hierna was de storing op TUBES te herstellen</w:t>
            </w:r>
          </w:p>
        </w:tc>
        <w:tc>
          <w:tcPr>
            <w:tcW w:w="567" w:type="dxa"/>
            <w:gridSpan w:val="2"/>
          </w:tcPr>
          <w:p w14:paraId="312F85EE" w14:textId="77777777" w:rsidR="00A92B1B" w:rsidRPr="00E57044" w:rsidRDefault="00A92B1B" w:rsidP="00824E20">
            <w:pPr>
              <w:spacing w:line="240" w:lineRule="auto"/>
              <w:jc w:val="both"/>
              <w:rPr>
                <w:rFonts w:cs="Arial"/>
                <w:color w:val="000000"/>
                <w:sz w:val="18"/>
                <w:szCs w:val="18"/>
              </w:rPr>
            </w:pPr>
          </w:p>
        </w:tc>
        <w:tc>
          <w:tcPr>
            <w:tcW w:w="3245" w:type="dxa"/>
            <w:gridSpan w:val="2"/>
            <w:shd w:val="clear" w:color="auto" w:fill="auto"/>
            <w:noWrap/>
          </w:tcPr>
          <w:p w14:paraId="0731C62B" w14:textId="77777777" w:rsidR="00A92B1B" w:rsidRPr="00E57044" w:rsidRDefault="00A92B1B" w:rsidP="00824E20">
            <w:pPr>
              <w:spacing w:line="240" w:lineRule="auto"/>
              <w:jc w:val="both"/>
              <w:rPr>
                <w:rFonts w:cs="Arial"/>
                <w:color w:val="000000"/>
                <w:sz w:val="18"/>
                <w:szCs w:val="18"/>
              </w:rPr>
            </w:pPr>
            <w:r w:rsidRPr="00E57044">
              <w:rPr>
                <w:rFonts w:cs="Arial"/>
                <w:color w:val="000000"/>
                <w:sz w:val="18"/>
                <w:szCs w:val="18"/>
              </w:rPr>
              <w:t>-</w:t>
            </w:r>
          </w:p>
        </w:tc>
      </w:tr>
      <w:tr w:rsidR="00FF08C6" w:rsidRPr="00E554F6" w14:paraId="05C82E31" w14:textId="77777777" w:rsidTr="00FF08C6">
        <w:trPr>
          <w:gridBefore w:val="1"/>
          <w:wBefore w:w="25" w:type="dxa"/>
          <w:trHeight w:val="255"/>
        </w:trPr>
        <w:tc>
          <w:tcPr>
            <w:tcW w:w="5944" w:type="dxa"/>
            <w:gridSpan w:val="2"/>
            <w:shd w:val="clear" w:color="808080" w:fill="D9D9D9" w:themeFill="background1" w:themeFillShade="D9"/>
            <w:noWrap/>
          </w:tcPr>
          <w:p w14:paraId="6852516A" w14:textId="77777777" w:rsidR="00FF08C6" w:rsidRPr="00E57044" w:rsidRDefault="00FF08C6" w:rsidP="00FF08C6">
            <w:pPr>
              <w:rPr>
                <w:b/>
                <w:bCs/>
                <w:sz w:val="18"/>
                <w:szCs w:val="18"/>
              </w:rPr>
            </w:pPr>
            <w:r w:rsidRPr="00FF08C6">
              <w:rPr>
                <w:rFonts w:cs="Arial"/>
                <w:b/>
                <w:color w:val="000000"/>
                <w:szCs w:val="19"/>
              </w:rPr>
              <w:t>113+EQ0805 - LSV-Noord, Kracht Tunnel Oost</w:t>
            </w:r>
          </w:p>
        </w:tc>
        <w:tc>
          <w:tcPr>
            <w:tcW w:w="567" w:type="dxa"/>
            <w:gridSpan w:val="2"/>
            <w:shd w:val="clear" w:color="808080" w:fill="D9D9D9" w:themeFill="background1" w:themeFillShade="D9"/>
          </w:tcPr>
          <w:p w14:paraId="390A4525" w14:textId="77777777" w:rsidR="00FF08C6" w:rsidRPr="00E57044" w:rsidRDefault="00FF08C6" w:rsidP="00FF08C6">
            <w:pPr>
              <w:spacing w:line="240" w:lineRule="auto"/>
              <w:jc w:val="both"/>
              <w:rPr>
                <w:rFonts w:cs="Arial"/>
                <w:color w:val="000000"/>
                <w:sz w:val="18"/>
                <w:szCs w:val="18"/>
              </w:rPr>
            </w:pPr>
            <w:r>
              <w:rPr>
                <w:rFonts w:cs="Arial"/>
                <w:b/>
                <w:bCs/>
                <w:sz w:val="18"/>
                <w:szCs w:val="18"/>
              </w:rPr>
              <w:t>1</w:t>
            </w:r>
            <w:r w:rsidRPr="00E57044">
              <w:rPr>
                <w:rFonts w:cs="Arial"/>
                <w:b/>
                <w:bCs/>
                <w:sz w:val="18"/>
                <w:szCs w:val="18"/>
              </w:rPr>
              <w:t xml:space="preserve"> st</w:t>
            </w:r>
          </w:p>
        </w:tc>
        <w:tc>
          <w:tcPr>
            <w:tcW w:w="3245" w:type="dxa"/>
            <w:gridSpan w:val="2"/>
            <w:shd w:val="clear" w:color="808080" w:fill="D9D9D9" w:themeFill="background1" w:themeFillShade="D9"/>
            <w:noWrap/>
          </w:tcPr>
          <w:p w14:paraId="5A0B7D06" w14:textId="77777777" w:rsidR="00FF08C6" w:rsidRPr="00E57044" w:rsidRDefault="00FF08C6" w:rsidP="00FF08C6">
            <w:pPr>
              <w:spacing w:line="240" w:lineRule="auto"/>
              <w:jc w:val="both"/>
              <w:rPr>
                <w:rFonts w:cs="Arial"/>
                <w:color w:val="000000"/>
                <w:sz w:val="18"/>
                <w:szCs w:val="18"/>
              </w:rPr>
            </w:pPr>
          </w:p>
        </w:tc>
      </w:tr>
      <w:tr w:rsidR="00FF08C6" w:rsidRPr="00E554F6" w14:paraId="3C4C76F6" w14:textId="77777777" w:rsidTr="00FF08C6">
        <w:trPr>
          <w:gridBefore w:val="1"/>
          <w:wBefore w:w="25" w:type="dxa"/>
          <w:trHeight w:val="255"/>
        </w:trPr>
        <w:tc>
          <w:tcPr>
            <w:tcW w:w="5944" w:type="dxa"/>
            <w:gridSpan w:val="2"/>
            <w:shd w:val="clear" w:color="auto" w:fill="auto"/>
            <w:noWrap/>
          </w:tcPr>
          <w:p w14:paraId="6BA0CD90" w14:textId="77777777" w:rsidR="00FF08C6" w:rsidRPr="00E57044" w:rsidRDefault="00FF08C6" w:rsidP="00FF08C6">
            <w:pPr>
              <w:rPr>
                <w:b/>
                <w:bCs/>
                <w:sz w:val="18"/>
                <w:szCs w:val="18"/>
              </w:rPr>
            </w:pPr>
            <w:r w:rsidRPr="00E57044">
              <w:rPr>
                <w:b/>
                <w:bCs/>
                <w:sz w:val="18"/>
                <w:szCs w:val="18"/>
              </w:rPr>
              <w:t>1 melding (</w:t>
            </w:r>
            <w:r>
              <w:rPr>
                <w:b/>
                <w:bCs/>
                <w:sz w:val="18"/>
                <w:szCs w:val="18"/>
              </w:rPr>
              <w:t>Storing</w:t>
            </w:r>
            <w:r w:rsidRPr="00E57044">
              <w:rPr>
                <w:b/>
                <w:bCs/>
                <w:sz w:val="18"/>
                <w:szCs w:val="18"/>
              </w:rPr>
              <w:t>)</w:t>
            </w:r>
            <w:r>
              <w:rPr>
                <w:b/>
                <w:bCs/>
                <w:sz w:val="18"/>
                <w:szCs w:val="18"/>
              </w:rPr>
              <w:t>:</w:t>
            </w:r>
            <w:r w:rsidRPr="00E57044">
              <w:rPr>
                <w:b/>
                <w:bCs/>
                <w:sz w:val="18"/>
                <w:szCs w:val="18"/>
              </w:rPr>
              <w:t xml:space="preserve"> </w:t>
            </w:r>
          </w:p>
          <w:p w14:paraId="12FAFD42" w14:textId="77777777" w:rsidR="00FF08C6" w:rsidRPr="00BC1EE4" w:rsidRDefault="00FF08C6" w:rsidP="00FF08C6">
            <w:pPr>
              <w:rPr>
                <w:bCs/>
                <w:sz w:val="18"/>
                <w:szCs w:val="18"/>
              </w:rPr>
            </w:pPr>
            <w:r w:rsidRPr="00FF08C6">
              <w:rPr>
                <w:bCs/>
                <w:sz w:val="18"/>
                <w:szCs w:val="18"/>
              </w:rPr>
              <w:t>AS</w:t>
            </w:r>
            <w:r>
              <w:rPr>
                <w:bCs/>
                <w:sz w:val="18"/>
                <w:szCs w:val="18"/>
              </w:rPr>
              <w:t>I</w:t>
            </w:r>
            <w:r w:rsidR="00863339">
              <w:rPr>
                <w:bCs/>
                <w:sz w:val="18"/>
                <w:szCs w:val="18"/>
              </w:rPr>
              <w:t>-</w:t>
            </w:r>
            <w:r w:rsidRPr="00FF08C6">
              <w:rPr>
                <w:bCs/>
                <w:sz w:val="18"/>
                <w:szCs w:val="18"/>
              </w:rPr>
              <w:t>slave 02 niet paraat</w:t>
            </w:r>
            <w:r>
              <w:rPr>
                <w:bCs/>
                <w:sz w:val="18"/>
                <w:szCs w:val="18"/>
              </w:rPr>
              <w:t xml:space="preserve">, hier bleek de ASI module niet goed te functioneren en deze is dan ook vervangen. </w:t>
            </w:r>
          </w:p>
        </w:tc>
        <w:tc>
          <w:tcPr>
            <w:tcW w:w="567" w:type="dxa"/>
            <w:gridSpan w:val="2"/>
          </w:tcPr>
          <w:p w14:paraId="41D28ED7" w14:textId="77777777" w:rsidR="00FF08C6" w:rsidRPr="00E57044" w:rsidRDefault="00FF08C6" w:rsidP="00FF08C6">
            <w:pPr>
              <w:spacing w:line="240" w:lineRule="auto"/>
              <w:jc w:val="both"/>
              <w:rPr>
                <w:rFonts w:cs="Arial"/>
                <w:color w:val="000000"/>
                <w:sz w:val="18"/>
                <w:szCs w:val="18"/>
              </w:rPr>
            </w:pPr>
          </w:p>
        </w:tc>
        <w:tc>
          <w:tcPr>
            <w:tcW w:w="3245" w:type="dxa"/>
            <w:gridSpan w:val="2"/>
            <w:shd w:val="clear" w:color="auto" w:fill="auto"/>
            <w:noWrap/>
          </w:tcPr>
          <w:p w14:paraId="45BE9AFB" w14:textId="77777777" w:rsidR="00FF08C6" w:rsidRPr="00E57044" w:rsidRDefault="00FF08C6" w:rsidP="00FF08C6">
            <w:pPr>
              <w:spacing w:line="240" w:lineRule="auto"/>
              <w:jc w:val="both"/>
              <w:rPr>
                <w:rFonts w:cs="Arial"/>
                <w:color w:val="000000"/>
                <w:sz w:val="18"/>
                <w:szCs w:val="18"/>
              </w:rPr>
            </w:pPr>
            <w:r w:rsidRPr="00E57044">
              <w:rPr>
                <w:rFonts w:cs="Arial"/>
                <w:color w:val="000000"/>
                <w:sz w:val="18"/>
                <w:szCs w:val="18"/>
              </w:rPr>
              <w:t>-</w:t>
            </w:r>
          </w:p>
        </w:tc>
      </w:tr>
      <w:tr w:rsidR="00FF08C6" w:rsidRPr="00E554F6" w14:paraId="1D93F13B" w14:textId="77777777" w:rsidTr="00FF08C6">
        <w:trPr>
          <w:gridBefore w:val="1"/>
          <w:wBefore w:w="25" w:type="dxa"/>
          <w:trHeight w:val="255"/>
        </w:trPr>
        <w:tc>
          <w:tcPr>
            <w:tcW w:w="5944" w:type="dxa"/>
            <w:gridSpan w:val="2"/>
            <w:shd w:val="clear" w:color="808080" w:fill="D9D9D9" w:themeFill="background1" w:themeFillShade="D9"/>
            <w:noWrap/>
          </w:tcPr>
          <w:p w14:paraId="5C7C84CC" w14:textId="77777777" w:rsidR="00FF08C6" w:rsidRPr="00E57044" w:rsidRDefault="00FF08C6" w:rsidP="00FF08C6">
            <w:pPr>
              <w:rPr>
                <w:b/>
                <w:bCs/>
                <w:sz w:val="18"/>
                <w:szCs w:val="18"/>
              </w:rPr>
            </w:pPr>
            <w:r w:rsidRPr="00FF08C6">
              <w:rPr>
                <w:rFonts w:cs="Arial"/>
                <w:b/>
                <w:color w:val="000000"/>
                <w:szCs w:val="19"/>
              </w:rPr>
              <w:t>113+EA0702 - LSV-Bermkast Zuid West</w:t>
            </w:r>
          </w:p>
        </w:tc>
        <w:tc>
          <w:tcPr>
            <w:tcW w:w="567" w:type="dxa"/>
            <w:gridSpan w:val="2"/>
            <w:shd w:val="clear" w:color="808080" w:fill="D9D9D9" w:themeFill="background1" w:themeFillShade="D9"/>
          </w:tcPr>
          <w:p w14:paraId="2FFF6040" w14:textId="77777777" w:rsidR="00FF08C6" w:rsidRPr="00E57044" w:rsidRDefault="00FF08C6" w:rsidP="00FF08C6">
            <w:pPr>
              <w:spacing w:line="240" w:lineRule="auto"/>
              <w:jc w:val="both"/>
              <w:rPr>
                <w:rFonts w:cs="Arial"/>
                <w:color w:val="000000"/>
                <w:sz w:val="18"/>
                <w:szCs w:val="18"/>
              </w:rPr>
            </w:pPr>
            <w:r>
              <w:rPr>
                <w:rFonts w:cs="Arial"/>
                <w:b/>
                <w:bCs/>
                <w:sz w:val="18"/>
                <w:szCs w:val="18"/>
              </w:rPr>
              <w:t>1</w:t>
            </w:r>
            <w:r w:rsidRPr="00E57044">
              <w:rPr>
                <w:rFonts w:cs="Arial"/>
                <w:b/>
                <w:bCs/>
                <w:sz w:val="18"/>
                <w:szCs w:val="18"/>
              </w:rPr>
              <w:t xml:space="preserve"> st</w:t>
            </w:r>
          </w:p>
        </w:tc>
        <w:tc>
          <w:tcPr>
            <w:tcW w:w="3245" w:type="dxa"/>
            <w:gridSpan w:val="2"/>
            <w:shd w:val="clear" w:color="808080" w:fill="D9D9D9" w:themeFill="background1" w:themeFillShade="D9"/>
            <w:noWrap/>
          </w:tcPr>
          <w:p w14:paraId="731C3E6E" w14:textId="77777777" w:rsidR="00FF08C6" w:rsidRPr="00E57044" w:rsidRDefault="00FF08C6" w:rsidP="00FF08C6">
            <w:pPr>
              <w:spacing w:line="240" w:lineRule="auto"/>
              <w:jc w:val="both"/>
              <w:rPr>
                <w:rFonts w:cs="Arial"/>
                <w:color w:val="000000"/>
                <w:sz w:val="18"/>
                <w:szCs w:val="18"/>
              </w:rPr>
            </w:pPr>
          </w:p>
        </w:tc>
      </w:tr>
      <w:tr w:rsidR="00FF08C6" w:rsidRPr="00E554F6" w14:paraId="08EFFE5A" w14:textId="77777777" w:rsidTr="00FF08C6">
        <w:trPr>
          <w:gridBefore w:val="1"/>
          <w:wBefore w:w="25" w:type="dxa"/>
          <w:trHeight w:val="255"/>
        </w:trPr>
        <w:tc>
          <w:tcPr>
            <w:tcW w:w="5944" w:type="dxa"/>
            <w:gridSpan w:val="2"/>
            <w:shd w:val="clear" w:color="auto" w:fill="auto"/>
            <w:noWrap/>
          </w:tcPr>
          <w:p w14:paraId="4F9A343B" w14:textId="77777777" w:rsidR="00FF08C6" w:rsidRDefault="00FF08C6" w:rsidP="00FF08C6">
            <w:pPr>
              <w:rPr>
                <w:b/>
                <w:bCs/>
                <w:sz w:val="18"/>
                <w:szCs w:val="18"/>
              </w:rPr>
            </w:pPr>
            <w:r w:rsidRPr="00E57044">
              <w:rPr>
                <w:b/>
                <w:bCs/>
                <w:sz w:val="18"/>
                <w:szCs w:val="18"/>
              </w:rPr>
              <w:t>1 melding (</w:t>
            </w:r>
            <w:r>
              <w:rPr>
                <w:b/>
                <w:bCs/>
                <w:sz w:val="18"/>
                <w:szCs w:val="18"/>
              </w:rPr>
              <w:t>Storing</w:t>
            </w:r>
            <w:r w:rsidRPr="00E57044">
              <w:rPr>
                <w:b/>
                <w:bCs/>
                <w:sz w:val="18"/>
                <w:szCs w:val="18"/>
              </w:rPr>
              <w:t>)</w:t>
            </w:r>
            <w:r>
              <w:rPr>
                <w:b/>
                <w:bCs/>
                <w:sz w:val="18"/>
                <w:szCs w:val="18"/>
              </w:rPr>
              <w:t>:</w:t>
            </w:r>
          </w:p>
          <w:p w14:paraId="69D2A66E" w14:textId="77777777" w:rsidR="00FF08C6" w:rsidRPr="00FF08C6" w:rsidRDefault="00FF08C6" w:rsidP="00FF08C6">
            <w:pPr>
              <w:rPr>
                <w:bCs/>
                <w:sz w:val="18"/>
                <w:szCs w:val="18"/>
              </w:rPr>
            </w:pPr>
            <w:r w:rsidRPr="00FF08C6">
              <w:rPr>
                <w:bCs/>
                <w:sz w:val="18"/>
                <w:szCs w:val="18"/>
              </w:rPr>
              <w:t xml:space="preserve">Bermkast Oost </w:t>
            </w:r>
            <w:r>
              <w:rPr>
                <w:bCs/>
                <w:sz w:val="18"/>
                <w:szCs w:val="18"/>
              </w:rPr>
              <w:t>–</w:t>
            </w:r>
            <w:r w:rsidRPr="00FF08C6">
              <w:rPr>
                <w:bCs/>
                <w:sz w:val="18"/>
                <w:szCs w:val="18"/>
              </w:rPr>
              <w:t xml:space="preserve"> communicatiestoring</w:t>
            </w:r>
            <w:r>
              <w:rPr>
                <w:bCs/>
                <w:sz w:val="18"/>
                <w:szCs w:val="18"/>
              </w:rPr>
              <w:t>, deze melding is veroorzaakt door bovenstaande ASI module.</w:t>
            </w:r>
          </w:p>
          <w:p w14:paraId="5147B27C" w14:textId="77777777" w:rsidR="00FF08C6" w:rsidRPr="00E57044" w:rsidRDefault="00FF08C6" w:rsidP="00FF08C6">
            <w:pPr>
              <w:spacing w:line="240" w:lineRule="auto"/>
              <w:jc w:val="right"/>
              <w:rPr>
                <w:rFonts w:cs="Arial"/>
                <w:b/>
                <w:bCs/>
                <w:color w:val="FFFFFF" w:themeColor="background1"/>
                <w:sz w:val="18"/>
                <w:szCs w:val="18"/>
              </w:rPr>
            </w:pPr>
          </w:p>
        </w:tc>
        <w:tc>
          <w:tcPr>
            <w:tcW w:w="567" w:type="dxa"/>
            <w:gridSpan w:val="2"/>
          </w:tcPr>
          <w:p w14:paraId="469727CC" w14:textId="77777777" w:rsidR="00FF08C6" w:rsidRPr="00E57044" w:rsidRDefault="00FF08C6" w:rsidP="00FF08C6">
            <w:pPr>
              <w:spacing w:line="240" w:lineRule="auto"/>
              <w:jc w:val="both"/>
              <w:rPr>
                <w:rFonts w:cs="Arial"/>
                <w:b/>
                <w:bCs/>
                <w:color w:val="FFFFFF" w:themeColor="background1"/>
                <w:sz w:val="18"/>
                <w:szCs w:val="18"/>
              </w:rPr>
            </w:pPr>
          </w:p>
        </w:tc>
        <w:tc>
          <w:tcPr>
            <w:tcW w:w="3245" w:type="dxa"/>
            <w:gridSpan w:val="2"/>
            <w:shd w:val="clear" w:color="auto" w:fill="auto"/>
            <w:noWrap/>
          </w:tcPr>
          <w:p w14:paraId="2FDE9467" w14:textId="77777777" w:rsidR="00FF08C6" w:rsidRPr="00E57044" w:rsidRDefault="00FF08C6" w:rsidP="00FF08C6">
            <w:pPr>
              <w:spacing w:line="240" w:lineRule="auto"/>
              <w:jc w:val="both"/>
              <w:rPr>
                <w:rFonts w:cs="Arial"/>
                <w:sz w:val="18"/>
                <w:szCs w:val="18"/>
              </w:rPr>
            </w:pPr>
            <w:r w:rsidRPr="00E57044">
              <w:rPr>
                <w:rFonts w:cs="Arial"/>
                <w:color w:val="000000"/>
                <w:sz w:val="18"/>
                <w:szCs w:val="18"/>
              </w:rPr>
              <w:t>-</w:t>
            </w:r>
          </w:p>
        </w:tc>
      </w:tr>
      <w:tr w:rsidR="00FF08C6" w:rsidRPr="00E554F6" w14:paraId="53E304E4" w14:textId="77777777" w:rsidTr="00FF08C6">
        <w:trPr>
          <w:gridBefore w:val="1"/>
          <w:wBefore w:w="25" w:type="dxa"/>
          <w:trHeight w:val="255"/>
        </w:trPr>
        <w:tc>
          <w:tcPr>
            <w:tcW w:w="5944" w:type="dxa"/>
            <w:gridSpan w:val="2"/>
            <w:shd w:val="clear" w:color="808080" w:fill="D9D9D9" w:themeFill="background1" w:themeFillShade="D9"/>
            <w:noWrap/>
          </w:tcPr>
          <w:p w14:paraId="79FD6862" w14:textId="77777777" w:rsidR="00FF08C6" w:rsidRPr="00FF08C6" w:rsidRDefault="00FF08C6" w:rsidP="00FF08C6">
            <w:pPr>
              <w:rPr>
                <w:b/>
                <w:bCs/>
                <w:sz w:val="18"/>
                <w:szCs w:val="18"/>
                <w:lang w:val="en-GB"/>
              </w:rPr>
            </w:pPr>
            <w:r w:rsidRPr="00FF08C6">
              <w:rPr>
                <w:rFonts w:cs="Arial"/>
                <w:b/>
                <w:color w:val="000000"/>
                <w:szCs w:val="19"/>
                <w:lang w:val="en-GB"/>
              </w:rPr>
              <w:t>113+EQ0811 - LSV-Noord, No-Break Tunnel Oost</w:t>
            </w:r>
          </w:p>
        </w:tc>
        <w:tc>
          <w:tcPr>
            <w:tcW w:w="567" w:type="dxa"/>
            <w:gridSpan w:val="2"/>
            <w:shd w:val="clear" w:color="808080" w:fill="D9D9D9" w:themeFill="background1" w:themeFillShade="D9"/>
          </w:tcPr>
          <w:p w14:paraId="099A5F75" w14:textId="77777777" w:rsidR="00FF08C6" w:rsidRPr="00E57044" w:rsidRDefault="00FF08C6" w:rsidP="00FF08C6">
            <w:pPr>
              <w:spacing w:line="240" w:lineRule="auto"/>
              <w:jc w:val="both"/>
              <w:rPr>
                <w:rFonts w:cs="Arial"/>
                <w:b/>
                <w:bCs/>
                <w:color w:val="FFFFFF" w:themeColor="background1"/>
                <w:sz w:val="18"/>
                <w:szCs w:val="18"/>
              </w:rPr>
            </w:pPr>
            <w:r>
              <w:rPr>
                <w:rFonts w:cs="Arial"/>
                <w:b/>
                <w:bCs/>
                <w:sz w:val="18"/>
                <w:szCs w:val="18"/>
              </w:rPr>
              <w:t>1</w:t>
            </w:r>
            <w:r w:rsidRPr="00E57044">
              <w:rPr>
                <w:rFonts w:cs="Arial"/>
                <w:b/>
                <w:bCs/>
                <w:sz w:val="18"/>
                <w:szCs w:val="18"/>
              </w:rPr>
              <w:t xml:space="preserve"> st</w:t>
            </w:r>
          </w:p>
        </w:tc>
        <w:tc>
          <w:tcPr>
            <w:tcW w:w="3245" w:type="dxa"/>
            <w:gridSpan w:val="2"/>
            <w:shd w:val="clear" w:color="808080" w:fill="D9D9D9" w:themeFill="background1" w:themeFillShade="D9"/>
            <w:noWrap/>
          </w:tcPr>
          <w:p w14:paraId="024CB5B1" w14:textId="77777777" w:rsidR="00FF08C6" w:rsidRPr="00E57044" w:rsidRDefault="00FF08C6" w:rsidP="00FF08C6">
            <w:pPr>
              <w:spacing w:line="240" w:lineRule="auto"/>
              <w:jc w:val="both"/>
              <w:rPr>
                <w:rFonts w:cs="Arial"/>
                <w:color w:val="000000"/>
                <w:sz w:val="18"/>
                <w:szCs w:val="18"/>
              </w:rPr>
            </w:pPr>
          </w:p>
        </w:tc>
      </w:tr>
      <w:tr w:rsidR="00FF08C6" w:rsidRPr="00E57044" w14:paraId="53617998" w14:textId="77777777" w:rsidTr="00FF08C6">
        <w:trPr>
          <w:gridBefore w:val="1"/>
          <w:wBefore w:w="25" w:type="dxa"/>
          <w:trHeight w:val="255"/>
        </w:trPr>
        <w:tc>
          <w:tcPr>
            <w:tcW w:w="5944" w:type="dxa"/>
            <w:gridSpan w:val="2"/>
            <w:shd w:val="clear" w:color="auto" w:fill="auto"/>
            <w:noWrap/>
          </w:tcPr>
          <w:p w14:paraId="473F8482" w14:textId="77777777" w:rsidR="00FF08C6" w:rsidRDefault="00FF08C6" w:rsidP="00FF08C6">
            <w:pPr>
              <w:rPr>
                <w:b/>
                <w:bCs/>
                <w:sz w:val="18"/>
                <w:szCs w:val="18"/>
              </w:rPr>
            </w:pPr>
            <w:r w:rsidRPr="00E57044">
              <w:rPr>
                <w:b/>
                <w:bCs/>
                <w:sz w:val="18"/>
                <w:szCs w:val="18"/>
              </w:rPr>
              <w:t>1 melding (</w:t>
            </w:r>
            <w:r>
              <w:rPr>
                <w:b/>
                <w:bCs/>
                <w:sz w:val="18"/>
                <w:szCs w:val="18"/>
              </w:rPr>
              <w:t>Storing</w:t>
            </w:r>
            <w:r w:rsidRPr="00E57044">
              <w:rPr>
                <w:b/>
                <w:bCs/>
                <w:sz w:val="18"/>
                <w:szCs w:val="18"/>
              </w:rPr>
              <w:t>)</w:t>
            </w:r>
            <w:r>
              <w:rPr>
                <w:b/>
                <w:bCs/>
                <w:sz w:val="18"/>
                <w:szCs w:val="18"/>
              </w:rPr>
              <w:t>:</w:t>
            </w:r>
            <w:r w:rsidRPr="00E57044">
              <w:rPr>
                <w:b/>
                <w:bCs/>
                <w:sz w:val="18"/>
                <w:szCs w:val="18"/>
              </w:rPr>
              <w:t xml:space="preserve"> </w:t>
            </w:r>
          </w:p>
          <w:p w14:paraId="6ACB4C5C" w14:textId="77777777" w:rsidR="00863339" w:rsidRPr="00863339" w:rsidRDefault="00FF08C6" w:rsidP="00FF08C6">
            <w:pPr>
              <w:rPr>
                <w:bCs/>
                <w:sz w:val="18"/>
                <w:szCs w:val="18"/>
              </w:rPr>
            </w:pPr>
            <w:r w:rsidRPr="00FF08C6">
              <w:rPr>
                <w:bCs/>
                <w:sz w:val="18"/>
                <w:szCs w:val="18"/>
              </w:rPr>
              <w:t>In de Oost buis is melding: Perskanaal commando storing, niet urgent.</w:t>
            </w:r>
            <w:r>
              <w:rPr>
                <w:bCs/>
                <w:sz w:val="18"/>
                <w:szCs w:val="18"/>
              </w:rPr>
              <w:t xml:space="preserve"> Dit was een probleem met een ASI-slave module en is vervangen</w:t>
            </w:r>
          </w:p>
        </w:tc>
        <w:tc>
          <w:tcPr>
            <w:tcW w:w="567" w:type="dxa"/>
            <w:gridSpan w:val="2"/>
          </w:tcPr>
          <w:p w14:paraId="143D5D29" w14:textId="77777777" w:rsidR="00FF08C6" w:rsidRPr="00E57044" w:rsidRDefault="00FF08C6" w:rsidP="00FF08C6">
            <w:pPr>
              <w:spacing w:line="240" w:lineRule="auto"/>
              <w:jc w:val="both"/>
              <w:rPr>
                <w:rFonts w:cs="Arial"/>
                <w:b/>
                <w:bCs/>
                <w:color w:val="FFFFFF" w:themeColor="background1"/>
                <w:sz w:val="18"/>
                <w:szCs w:val="18"/>
              </w:rPr>
            </w:pPr>
          </w:p>
        </w:tc>
        <w:tc>
          <w:tcPr>
            <w:tcW w:w="3245" w:type="dxa"/>
            <w:gridSpan w:val="2"/>
            <w:shd w:val="clear" w:color="auto" w:fill="auto"/>
            <w:noWrap/>
          </w:tcPr>
          <w:p w14:paraId="112BAB90" w14:textId="77777777" w:rsidR="00FF08C6" w:rsidRPr="00E57044" w:rsidRDefault="00FF08C6" w:rsidP="00FF08C6">
            <w:pPr>
              <w:spacing w:line="240" w:lineRule="auto"/>
              <w:jc w:val="both"/>
              <w:rPr>
                <w:rFonts w:cs="Arial"/>
                <w:color w:val="000000"/>
                <w:sz w:val="18"/>
                <w:szCs w:val="18"/>
              </w:rPr>
            </w:pPr>
            <w:r w:rsidRPr="00E57044">
              <w:rPr>
                <w:rFonts w:cs="Arial"/>
                <w:color w:val="000000"/>
                <w:sz w:val="18"/>
                <w:szCs w:val="18"/>
              </w:rPr>
              <w:t>-</w:t>
            </w:r>
          </w:p>
        </w:tc>
      </w:tr>
      <w:tr w:rsidR="00FF08C6" w:rsidRPr="00E57044" w14:paraId="1127A94F" w14:textId="77777777" w:rsidTr="00FF08C6">
        <w:trPr>
          <w:gridAfter w:val="1"/>
          <w:wAfter w:w="10" w:type="dxa"/>
          <w:trHeight w:val="255"/>
        </w:trPr>
        <w:tc>
          <w:tcPr>
            <w:tcW w:w="5959" w:type="dxa"/>
            <w:gridSpan w:val="2"/>
            <w:shd w:val="clear" w:color="auto" w:fill="808080" w:themeFill="background1" w:themeFillShade="80"/>
            <w:noWrap/>
          </w:tcPr>
          <w:p w14:paraId="5D82A498" w14:textId="77777777" w:rsidR="00FF08C6" w:rsidRPr="00E57044" w:rsidRDefault="00FF08C6" w:rsidP="00FF08C6">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gridSpan w:val="2"/>
            <w:shd w:val="clear" w:color="auto" w:fill="808080" w:themeFill="background1" w:themeFillShade="80"/>
          </w:tcPr>
          <w:p w14:paraId="77F13607" w14:textId="77777777" w:rsidR="00FF08C6" w:rsidRPr="00E57044" w:rsidRDefault="00FF08C6" w:rsidP="00FF08C6">
            <w:pPr>
              <w:spacing w:line="240" w:lineRule="auto"/>
              <w:jc w:val="both"/>
              <w:rPr>
                <w:rFonts w:cs="Arial"/>
                <w:b/>
                <w:bCs/>
                <w:color w:val="FFFFFF" w:themeColor="background1"/>
                <w:sz w:val="18"/>
                <w:szCs w:val="18"/>
              </w:rPr>
            </w:pPr>
            <w:r>
              <w:rPr>
                <w:rFonts w:cs="Arial"/>
                <w:b/>
                <w:bCs/>
                <w:color w:val="FFFFFF" w:themeColor="background1"/>
                <w:sz w:val="18"/>
                <w:szCs w:val="18"/>
              </w:rPr>
              <w:t xml:space="preserve">4 </w:t>
            </w:r>
            <w:r w:rsidRPr="00E57044">
              <w:rPr>
                <w:rFonts w:cs="Arial"/>
                <w:b/>
                <w:bCs/>
                <w:color w:val="FFFFFF" w:themeColor="background1"/>
                <w:sz w:val="18"/>
                <w:szCs w:val="18"/>
              </w:rPr>
              <w:t>st</w:t>
            </w:r>
          </w:p>
        </w:tc>
        <w:tc>
          <w:tcPr>
            <w:tcW w:w="3245" w:type="dxa"/>
            <w:gridSpan w:val="2"/>
            <w:shd w:val="clear" w:color="auto" w:fill="808080" w:themeFill="background1" w:themeFillShade="80"/>
            <w:noWrap/>
          </w:tcPr>
          <w:p w14:paraId="7BB2B070" w14:textId="77777777" w:rsidR="00FF08C6" w:rsidRPr="00E57044" w:rsidRDefault="00FF08C6" w:rsidP="00FF08C6">
            <w:pPr>
              <w:spacing w:line="240" w:lineRule="auto"/>
              <w:jc w:val="both"/>
              <w:rPr>
                <w:rFonts w:cs="Arial"/>
                <w:sz w:val="18"/>
                <w:szCs w:val="18"/>
              </w:rPr>
            </w:pPr>
          </w:p>
        </w:tc>
      </w:tr>
    </w:tbl>
    <w:p w14:paraId="2C43505E" w14:textId="77777777" w:rsidR="00BC1EE4" w:rsidRDefault="000D2968" w:rsidP="004A4B9B">
      <w:pPr>
        <w:pStyle w:val="Heading2"/>
      </w:pPr>
      <w:bookmarkStart w:id="34" w:name="_Toc40874398"/>
      <w:bookmarkStart w:id="35" w:name="_Toc40874399"/>
      <w:bookmarkStart w:id="36" w:name="_Toc41549761"/>
      <w:bookmarkEnd w:id="34"/>
      <w:bookmarkEnd w:id="35"/>
      <w:r w:rsidRPr="000D2968">
        <w:t>Afsluitbomen Autotunnel</w:t>
      </w:r>
      <w:bookmarkEnd w:id="36"/>
    </w:p>
    <w:p w14:paraId="2D6EEAC9" w14:textId="77777777" w:rsidR="000D2968" w:rsidRPr="000D2968" w:rsidRDefault="000D2968" w:rsidP="000D2968"/>
    <w:tbl>
      <w:tblPr>
        <w:tblW w:w="977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15"/>
        <w:gridCol w:w="552"/>
        <w:gridCol w:w="15"/>
        <w:gridCol w:w="3245"/>
      </w:tblGrid>
      <w:tr w:rsidR="00A92B1B" w:rsidRPr="00031831" w14:paraId="434401E6" w14:textId="77777777" w:rsidTr="00E57044">
        <w:trPr>
          <w:trHeight w:val="255"/>
        </w:trPr>
        <w:tc>
          <w:tcPr>
            <w:tcW w:w="5944" w:type="dxa"/>
            <w:shd w:val="clear" w:color="808080" w:fill="808080" w:themeFill="background1" w:themeFillShade="80"/>
            <w:noWrap/>
          </w:tcPr>
          <w:p w14:paraId="1331E32F" w14:textId="77777777" w:rsidR="00A92B1B" w:rsidRPr="00E57044" w:rsidRDefault="00A92B1B" w:rsidP="00824E20">
            <w:pPr>
              <w:spacing w:line="240" w:lineRule="auto"/>
              <w:rPr>
                <w:rFonts w:cs="Arial"/>
                <w:b/>
                <w:bCs/>
                <w:color w:val="FFFFFF" w:themeColor="background1"/>
                <w:sz w:val="18"/>
                <w:szCs w:val="18"/>
              </w:rPr>
            </w:pPr>
            <w:r w:rsidRPr="00E57044">
              <w:rPr>
                <w:rFonts w:cs="Arial"/>
                <w:b/>
                <w:bCs/>
                <w:color w:val="FFFFFF" w:themeColor="background1"/>
                <w:sz w:val="18"/>
                <w:szCs w:val="18"/>
              </w:rPr>
              <w:t>Onderdeel/deelinstallatie</w:t>
            </w:r>
            <w:r w:rsidRPr="00E57044">
              <w:rPr>
                <w:rFonts w:cs="Arial"/>
                <w:b/>
                <w:bCs/>
                <w:color w:val="FFFFFF" w:themeColor="background1"/>
                <w:sz w:val="18"/>
                <w:szCs w:val="18"/>
              </w:rPr>
              <w:tab/>
            </w:r>
          </w:p>
        </w:tc>
        <w:tc>
          <w:tcPr>
            <w:tcW w:w="567" w:type="dxa"/>
            <w:gridSpan w:val="2"/>
            <w:shd w:val="clear" w:color="808080" w:fill="808080" w:themeFill="background1" w:themeFillShade="80"/>
          </w:tcPr>
          <w:p w14:paraId="7BE54475" w14:textId="77777777" w:rsidR="00A92B1B" w:rsidRPr="00E57044" w:rsidRDefault="00A92B1B" w:rsidP="00824E20">
            <w:pPr>
              <w:spacing w:line="240" w:lineRule="auto"/>
              <w:jc w:val="both"/>
              <w:rPr>
                <w:rFonts w:cs="Arial"/>
                <w:b/>
                <w:bCs/>
                <w:color w:val="FFFFFF" w:themeColor="background1"/>
                <w:sz w:val="18"/>
                <w:szCs w:val="18"/>
              </w:rPr>
            </w:pPr>
          </w:p>
        </w:tc>
        <w:tc>
          <w:tcPr>
            <w:tcW w:w="3260" w:type="dxa"/>
            <w:gridSpan w:val="2"/>
            <w:shd w:val="clear" w:color="808080" w:fill="808080" w:themeFill="background1" w:themeFillShade="80"/>
            <w:noWrap/>
          </w:tcPr>
          <w:p w14:paraId="25803A29" w14:textId="77777777" w:rsidR="00A92B1B" w:rsidRPr="00E57044" w:rsidRDefault="00A92B1B" w:rsidP="00824E20">
            <w:pPr>
              <w:spacing w:line="240" w:lineRule="auto"/>
              <w:jc w:val="both"/>
              <w:rPr>
                <w:rFonts w:cs="Arial"/>
                <w:b/>
                <w:bCs/>
                <w:color w:val="FFFFFF" w:themeColor="background1"/>
                <w:sz w:val="18"/>
                <w:szCs w:val="18"/>
              </w:rPr>
            </w:pPr>
            <w:r w:rsidRPr="00E57044">
              <w:rPr>
                <w:rFonts w:cs="Arial"/>
                <w:b/>
                <w:bCs/>
                <w:color w:val="FFFFFF" w:themeColor="background1"/>
                <w:sz w:val="18"/>
                <w:szCs w:val="18"/>
              </w:rPr>
              <w:t>Vervolgactie</w:t>
            </w:r>
          </w:p>
        </w:tc>
      </w:tr>
      <w:tr w:rsidR="00A92B1B" w:rsidRPr="00031831" w14:paraId="62BB091F" w14:textId="77777777" w:rsidTr="00E57044">
        <w:trPr>
          <w:trHeight w:val="255"/>
        </w:trPr>
        <w:tc>
          <w:tcPr>
            <w:tcW w:w="5944" w:type="dxa"/>
            <w:shd w:val="clear" w:color="808080" w:fill="D9D9D9" w:themeFill="background1" w:themeFillShade="D9"/>
            <w:noWrap/>
          </w:tcPr>
          <w:p w14:paraId="2309A794" w14:textId="77777777" w:rsidR="00A92B1B" w:rsidRPr="00E57044" w:rsidRDefault="00863339" w:rsidP="00824E20">
            <w:pPr>
              <w:spacing w:line="240" w:lineRule="auto"/>
              <w:rPr>
                <w:rFonts w:cs="Arial"/>
                <w:b/>
                <w:bCs/>
                <w:sz w:val="18"/>
                <w:szCs w:val="18"/>
              </w:rPr>
            </w:pPr>
            <w:r w:rsidRPr="00863339">
              <w:rPr>
                <w:rFonts w:cs="Arial"/>
                <w:b/>
                <w:bCs/>
                <w:sz w:val="18"/>
                <w:szCs w:val="18"/>
              </w:rPr>
              <w:t>144+EY0301 - Afsluitboom</w:t>
            </w:r>
          </w:p>
        </w:tc>
        <w:tc>
          <w:tcPr>
            <w:tcW w:w="567" w:type="dxa"/>
            <w:gridSpan w:val="2"/>
            <w:shd w:val="clear" w:color="808080" w:fill="D9D9D9" w:themeFill="background1" w:themeFillShade="D9"/>
          </w:tcPr>
          <w:p w14:paraId="446E9622" w14:textId="77777777" w:rsidR="00A92B1B" w:rsidRPr="00E57044" w:rsidRDefault="00BC1EE4" w:rsidP="00824E20">
            <w:pPr>
              <w:spacing w:line="240" w:lineRule="auto"/>
              <w:jc w:val="both"/>
              <w:rPr>
                <w:rFonts w:cs="Arial"/>
                <w:b/>
                <w:bCs/>
                <w:sz w:val="18"/>
                <w:szCs w:val="18"/>
              </w:rPr>
            </w:pPr>
            <w:r>
              <w:rPr>
                <w:rFonts w:cs="Arial"/>
                <w:b/>
                <w:bCs/>
                <w:sz w:val="18"/>
                <w:szCs w:val="18"/>
              </w:rPr>
              <w:t>3</w:t>
            </w:r>
            <w:r w:rsidR="00A92B1B" w:rsidRPr="00E57044">
              <w:rPr>
                <w:rFonts w:cs="Arial"/>
                <w:b/>
                <w:bCs/>
                <w:sz w:val="18"/>
                <w:szCs w:val="18"/>
              </w:rPr>
              <w:t xml:space="preserve"> st</w:t>
            </w:r>
          </w:p>
        </w:tc>
        <w:tc>
          <w:tcPr>
            <w:tcW w:w="3260" w:type="dxa"/>
            <w:gridSpan w:val="2"/>
            <w:shd w:val="clear" w:color="808080" w:fill="D9D9D9" w:themeFill="background1" w:themeFillShade="D9"/>
            <w:noWrap/>
          </w:tcPr>
          <w:p w14:paraId="6182671F" w14:textId="77777777" w:rsidR="00A92B1B" w:rsidRPr="00E57044" w:rsidRDefault="00A92B1B" w:rsidP="00824E20">
            <w:pPr>
              <w:spacing w:line="240" w:lineRule="auto"/>
              <w:jc w:val="both"/>
              <w:rPr>
                <w:rFonts w:cs="Arial"/>
                <w:b/>
                <w:bCs/>
                <w:sz w:val="18"/>
                <w:szCs w:val="18"/>
              </w:rPr>
            </w:pPr>
          </w:p>
        </w:tc>
      </w:tr>
      <w:tr w:rsidR="00A92B1B" w:rsidRPr="00E554F6" w14:paraId="555DFA57" w14:textId="77777777" w:rsidTr="00E57044">
        <w:trPr>
          <w:trHeight w:val="255"/>
        </w:trPr>
        <w:tc>
          <w:tcPr>
            <w:tcW w:w="5944" w:type="dxa"/>
            <w:tcBorders>
              <w:bottom w:val="single" w:sz="8" w:space="0" w:color="808080"/>
            </w:tcBorders>
            <w:shd w:val="clear" w:color="auto" w:fill="auto"/>
            <w:noWrap/>
          </w:tcPr>
          <w:p w14:paraId="3C59C394" w14:textId="77777777" w:rsidR="00863339" w:rsidRPr="00E57044" w:rsidRDefault="00863339" w:rsidP="00863339">
            <w:pPr>
              <w:spacing w:line="240" w:lineRule="auto"/>
              <w:rPr>
                <w:rFonts w:cs="Arial"/>
                <w:b/>
                <w:bCs/>
                <w:color w:val="000000"/>
                <w:sz w:val="18"/>
                <w:szCs w:val="18"/>
              </w:rPr>
            </w:pPr>
            <w:r w:rsidRPr="00E57044">
              <w:rPr>
                <w:rFonts w:cs="Arial"/>
                <w:b/>
                <w:bCs/>
                <w:color w:val="000000"/>
                <w:sz w:val="18"/>
                <w:szCs w:val="18"/>
              </w:rPr>
              <w:t xml:space="preserve">1 melding (bedienfout): </w:t>
            </w:r>
          </w:p>
          <w:p w14:paraId="5AB0CC05" w14:textId="77777777" w:rsidR="001D1396" w:rsidRPr="00E57044" w:rsidRDefault="00863339" w:rsidP="00824E20">
            <w:pPr>
              <w:spacing w:line="240" w:lineRule="auto"/>
              <w:rPr>
                <w:rFonts w:cs="Arial"/>
                <w:color w:val="000000"/>
                <w:sz w:val="18"/>
                <w:szCs w:val="18"/>
              </w:rPr>
            </w:pPr>
            <w:r w:rsidRPr="00863339">
              <w:rPr>
                <w:rFonts w:cs="Arial"/>
                <w:color w:val="000000"/>
                <w:sz w:val="18"/>
                <w:szCs w:val="18"/>
              </w:rPr>
              <w:t>KPP kan slagboom westbuis niet bedienen tijdens normaal bedrijf</w:t>
            </w:r>
            <w:r w:rsidR="001D1396">
              <w:rPr>
                <w:rFonts w:cs="Arial"/>
                <w:color w:val="000000"/>
                <w:sz w:val="18"/>
                <w:szCs w:val="18"/>
              </w:rPr>
              <w:t>.</w:t>
            </w:r>
            <w:r w:rsidR="00C4447E">
              <w:rPr>
                <w:rFonts w:cs="Arial"/>
                <w:color w:val="000000"/>
                <w:sz w:val="18"/>
                <w:szCs w:val="18"/>
              </w:rPr>
              <w:t xml:space="preserve"> Een collega kon deze wel aansturen. Er is iets mis gegaan met de bediening van de slagboom bij de TOP.</w:t>
            </w:r>
          </w:p>
        </w:tc>
        <w:tc>
          <w:tcPr>
            <w:tcW w:w="567" w:type="dxa"/>
            <w:gridSpan w:val="2"/>
            <w:tcBorders>
              <w:bottom w:val="single" w:sz="8" w:space="0" w:color="808080"/>
            </w:tcBorders>
          </w:tcPr>
          <w:p w14:paraId="4B8FD20E" w14:textId="77777777" w:rsidR="00A92B1B" w:rsidRPr="00E57044" w:rsidRDefault="00A92B1B" w:rsidP="00824E2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677A2EB0" w14:textId="77777777" w:rsidR="00A92B1B" w:rsidRPr="00E57044" w:rsidRDefault="00D23587" w:rsidP="00824E20">
            <w:pPr>
              <w:spacing w:line="240" w:lineRule="auto"/>
              <w:jc w:val="both"/>
              <w:rPr>
                <w:rFonts w:cs="Arial"/>
                <w:color w:val="000000"/>
                <w:sz w:val="18"/>
                <w:szCs w:val="18"/>
              </w:rPr>
            </w:pPr>
            <w:r>
              <w:rPr>
                <w:rFonts w:cs="Arial"/>
                <w:color w:val="000000"/>
                <w:sz w:val="18"/>
                <w:szCs w:val="18"/>
              </w:rPr>
              <w:t>-</w:t>
            </w:r>
          </w:p>
        </w:tc>
      </w:tr>
      <w:tr w:rsidR="001F37F2" w:rsidRPr="00E554F6" w14:paraId="41FDEE0B" w14:textId="77777777" w:rsidTr="00E57044">
        <w:trPr>
          <w:trHeight w:val="255"/>
        </w:trPr>
        <w:tc>
          <w:tcPr>
            <w:tcW w:w="5944" w:type="dxa"/>
            <w:tcBorders>
              <w:bottom w:val="single" w:sz="8" w:space="0" w:color="808080"/>
            </w:tcBorders>
            <w:shd w:val="clear" w:color="auto" w:fill="auto"/>
            <w:noWrap/>
          </w:tcPr>
          <w:p w14:paraId="1159C4BC" w14:textId="77777777" w:rsidR="001F37F2" w:rsidRPr="00E57044" w:rsidRDefault="001F37F2" w:rsidP="001F37F2">
            <w:pPr>
              <w:spacing w:line="240" w:lineRule="auto"/>
              <w:rPr>
                <w:rFonts w:cs="Arial"/>
                <w:b/>
                <w:bCs/>
                <w:color w:val="000000"/>
                <w:sz w:val="18"/>
                <w:szCs w:val="18"/>
              </w:rPr>
            </w:pPr>
            <w:r w:rsidRPr="00E57044">
              <w:rPr>
                <w:rFonts w:cs="Arial"/>
                <w:b/>
                <w:bCs/>
                <w:color w:val="000000"/>
                <w:sz w:val="18"/>
                <w:szCs w:val="18"/>
              </w:rPr>
              <w:t>1 melding (</w:t>
            </w:r>
            <w:r>
              <w:rPr>
                <w:rFonts w:cs="Arial"/>
                <w:b/>
                <w:bCs/>
                <w:color w:val="000000"/>
                <w:sz w:val="18"/>
                <w:szCs w:val="18"/>
              </w:rPr>
              <w:t>Storing</w:t>
            </w:r>
            <w:r w:rsidRPr="00E57044">
              <w:rPr>
                <w:rFonts w:cs="Arial"/>
                <w:b/>
                <w:bCs/>
                <w:color w:val="000000"/>
                <w:sz w:val="18"/>
                <w:szCs w:val="18"/>
              </w:rPr>
              <w:t xml:space="preserve">): </w:t>
            </w:r>
          </w:p>
          <w:p w14:paraId="3BDD0DB4" w14:textId="55FB32A3" w:rsidR="001F37F2" w:rsidRPr="001F37F2" w:rsidRDefault="00863339">
            <w:pPr>
              <w:spacing w:line="240" w:lineRule="auto"/>
              <w:rPr>
                <w:rFonts w:cs="Arial"/>
                <w:bCs/>
                <w:color w:val="000000"/>
                <w:sz w:val="18"/>
                <w:szCs w:val="18"/>
              </w:rPr>
            </w:pPr>
            <w:r w:rsidRPr="00863339">
              <w:rPr>
                <w:rFonts w:cs="Arial"/>
                <w:bCs/>
                <w:color w:val="000000"/>
                <w:sz w:val="18"/>
                <w:szCs w:val="18"/>
              </w:rPr>
              <w:t>Afsluitboom zuidwest zijde heeft storing en da</w:t>
            </w:r>
            <w:r>
              <w:rPr>
                <w:rFonts w:cs="Arial"/>
                <w:bCs/>
                <w:color w:val="000000"/>
                <w:sz w:val="18"/>
                <w:szCs w:val="18"/>
              </w:rPr>
              <w:t>alt</w:t>
            </w:r>
            <w:r w:rsidRPr="00863339">
              <w:rPr>
                <w:rFonts w:cs="Arial"/>
                <w:bCs/>
                <w:color w:val="000000"/>
                <w:sz w:val="18"/>
                <w:szCs w:val="18"/>
              </w:rPr>
              <w:t xml:space="preserve"> niet</w:t>
            </w:r>
            <w:r>
              <w:rPr>
                <w:rFonts w:cs="Arial"/>
                <w:bCs/>
                <w:color w:val="000000"/>
                <w:sz w:val="18"/>
                <w:szCs w:val="18"/>
              </w:rPr>
              <w:t xml:space="preserve">. Bij aankomst werkte alles naar behoren. </w:t>
            </w:r>
            <w:r w:rsidR="001B6035">
              <w:rPr>
                <w:rFonts w:cs="Arial"/>
                <w:bCs/>
                <w:color w:val="000000"/>
                <w:sz w:val="18"/>
                <w:szCs w:val="18"/>
              </w:rPr>
              <w:t>Er zijn 3 relais vervangen</w:t>
            </w:r>
            <w:r>
              <w:rPr>
                <w:rFonts w:cs="Arial"/>
                <w:bCs/>
                <w:color w:val="000000"/>
                <w:sz w:val="18"/>
                <w:szCs w:val="18"/>
              </w:rPr>
              <w:t>.</w:t>
            </w:r>
          </w:p>
        </w:tc>
        <w:tc>
          <w:tcPr>
            <w:tcW w:w="567" w:type="dxa"/>
            <w:gridSpan w:val="2"/>
            <w:tcBorders>
              <w:bottom w:val="single" w:sz="8" w:space="0" w:color="808080"/>
            </w:tcBorders>
          </w:tcPr>
          <w:p w14:paraId="2A638F14" w14:textId="77777777" w:rsidR="001F37F2" w:rsidRPr="00E57044" w:rsidRDefault="001F37F2" w:rsidP="00824E2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4874C031" w14:textId="77777777" w:rsidR="001F37F2" w:rsidRPr="00E57044" w:rsidRDefault="00D23587" w:rsidP="00824E20">
            <w:pPr>
              <w:spacing w:line="240" w:lineRule="auto"/>
              <w:jc w:val="both"/>
              <w:rPr>
                <w:rFonts w:cs="Arial"/>
                <w:color w:val="000000"/>
                <w:sz w:val="18"/>
                <w:szCs w:val="18"/>
              </w:rPr>
            </w:pPr>
            <w:r>
              <w:rPr>
                <w:rFonts w:cs="Arial"/>
                <w:color w:val="000000"/>
                <w:sz w:val="18"/>
                <w:szCs w:val="18"/>
              </w:rPr>
              <w:t>-</w:t>
            </w:r>
          </w:p>
        </w:tc>
      </w:tr>
      <w:tr w:rsidR="001F37F2" w:rsidRPr="00E554F6" w14:paraId="41348E53" w14:textId="77777777" w:rsidTr="00E57044">
        <w:trPr>
          <w:trHeight w:val="255"/>
        </w:trPr>
        <w:tc>
          <w:tcPr>
            <w:tcW w:w="5944" w:type="dxa"/>
            <w:tcBorders>
              <w:bottom w:val="single" w:sz="8" w:space="0" w:color="808080"/>
            </w:tcBorders>
            <w:shd w:val="clear" w:color="auto" w:fill="auto"/>
            <w:noWrap/>
          </w:tcPr>
          <w:p w14:paraId="45A1F875" w14:textId="77777777" w:rsidR="001F37F2" w:rsidRPr="00E57044" w:rsidRDefault="001F37F2" w:rsidP="001F37F2">
            <w:pPr>
              <w:spacing w:line="240" w:lineRule="auto"/>
              <w:rPr>
                <w:rFonts w:cs="Arial"/>
                <w:b/>
                <w:bCs/>
                <w:color w:val="000000"/>
                <w:sz w:val="18"/>
                <w:szCs w:val="18"/>
              </w:rPr>
            </w:pPr>
            <w:r w:rsidRPr="00E57044">
              <w:rPr>
                <w:rFonts w:cs="Arial"/>
                <w:b/>
                <w:bCs/>
                <w:color w:val="000000"/>
                <w:sz w:val="18"/>
                <w:szCs w:val="18"/>
              </w:rPr>
              <w:t>1 melding (</w:t>
            </w:r>
            <w:r>
              <w:rPr>
                <w:rFonts w:cs="Arial"/>
                <w:b/>
                <w:bCs/>
                <w:color w:val="000000"/>
                <w:sz w:val="18"/>
                <w:szCs w:val="18"/>
              </w:rPr>
              <w:t>Storing</w:t>
            </w:r>
            <w:r w:rsidRPr="00E57044">
              <w:rPr>
                <w:rFonts w:cs="Arial"/>
                <w:b/>
                <w:bCs/>
                <w:color w:val="000000"/>
                <w:sz w:val="18"/>
                <w:szCs w:val="18"/>
              </w:rPr>
              <w:t xml:space="preserve">): </w:t>
            </w:r>
          </w:p>
          <w:p w14:paraId="71C57FE3" w14:textId="77777777" w:rsidR="001F37F2" w:rsidRPr="001F37F2" w:rsidRDefault="00C4447E" w:rsidP="00C4447E">
            <w:pPr>
              <w:spacing w:line="240" w:lineRule="auto"/>
              <w:rPr>
                <w:rFonts w:cs="Arial"/>
                <w:bCs/>
                <w:color w:val="000000"/>
                <w:sz w:val="18"/>
                <w:szCs w:val="18"/>
              </w:rPr>
            </w:pPr>
            <w:r w:rsidRPr="00C4447E">
              <w:rPr>
                <w:rFonts w:cs="Arial"/>
                <w:bCs/>
                <w:color w:val="000000"/>
                <w:sz w:val="18"/>
                <w:szCs w:val="18"/>
              </w:rPr>
              <w:t>Afsluitboom noord - westbuis - sluit niet bij hoogtemelding.</w:t>
            </w:r>
            <w:r>
              <w:rPr>
                <w:rFonts w:cs="Arial"/>
                <w:bCs/>
                <w:color w:val="000000"/>
                <w:sz w:val="18"/>
                <w:szCs w:val="18"/>
              </w:rPr>
              <w:t xml:space="preserve"> </w:t>
            </w:r>
            <w:r w:rsidRPr="00C4447E">
              <w:rPr>
                <w:rFonts w:cs="Arial"/>
                <w:bCs/>
                <w:color w:val="000000"/>
                <w:sz w:val="18"/>
                <w:szCs w:val="18"/>
              </w:rPr>
              <w:t>Tijdens het vervangen van een AS</w:t>
            </w:r>
            <w:r>
              <w:rPr>
                <w:rFonts w:cs="Arial"/>
                <w:bCs/>
                <w:color w:val="000000"/>
                <w:sz w:val="18"/>
                <w:szCs w:val="18"/>
              </w:rPr>
              <w:t>I</w:t>
            </w:r>
            <w:r w:rsidRPr="00C4447E">
              <w:rPr>
                <w:rFonts w:cs="Arial"/>
                <w:bCs/>
                <w:color w:val="000000"/>
                <w:sz w:val="18"/>
                <w:szCs w:val="18"/>
              </w:rPr>
              <w:t xml:space="preserve"> module is er een glaszekering gesneuveld waardoor de slagboom niet te bedienen was.</w:t>
            </w:r>
            <w:r>
              <w:rPr>
                <w:rFonts w:cs="Arial"/>
                <w:bCs/>
                <w:color w:val="000000"/>
                <w:sz w:val="18"/>
                <w:szCs w:val="18"/>
              </w:rPr>
              <w:t xml:space="preserve"> Deze is vervangen en alles werkte weer naar behoren</w:t>
            </w:r>
          </w:p>
        </w:tc>
        <w:tc>
          <w:tcPr>
            <w:tcW w:w="567" w:type="dxa"/>
            <w:gridSpan w:val="2"/>
            <w:tcBorders>
              <w:bottom w:val="single" w:sz="8" w:space="0" w:color="808080"/>
            </w:tcBorders>
          </w:tcPr>
          <w:p w14:paraId="40C80A12" w14:textId="77777777" w:rsidR="001F37F2" w:rsidRPr="00E57044" w:rsidRDefault="001F37F2" w:rsidP="00824E2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55372FE0" w14:textId="77777777" w:rsidR="001F37F2" w:rsidRPr="00E57044" w:rsidRDefault="00D23587" w:rsidP="00824E20">
            <w:pPr>
              <w:spacing w:line="240" w:lineRule="auto"/>
              <w:jc w:val="both"/>
              <w:rPr>
                <w:rFonts w:cs="Arial"/>
                <w:color w:val="000000"/>
                <w:sz w:val="18"/>
                <w:szCs w:val="18"/>
              </w:rPr>
            </w:pPr>
            <w:r>
              <w:rPr>
                <w:rFonts w:cs="Arial"/>
                <w:color w:val="000000"/>
                <w:sz w:val="18"/>
                <w:szCs w:val="18"/>
              </w:rPr>
              <w:t>-</w:t>
            </w:r>
          </w:p>
        </w:tc>
      </w:tr>
      <w:tr w:rsidR="00BC1EE4" w:rsidRPr="00E554F6" w14:paraId="166C5AF0" w14:textId="77777777" w:rsidTr="00F424F1">
        <w:trPr>
          <w:trHeight w:val="255"/>
        </w:trPr>
        <w:tc>
          <w:tcPr>
            <w:tcW w:w="5944" w:type="dxa"/>
            <w:shd w:val="clear" w:color="808080" w:fill="D9D9D9" w:themeFill="background1" w:themeFillShade="D9"/>
            <w:noWrap/>
          </w:tcPr>
          <w:p w14:paraId="1844D9DA" w14:textId="77777777" w:rsidR="00BC1EE4" w:rsidRPr="00E57044" w:rsidRDefault="00863339" w:rsidP="00BC1EE4">
            <w:pPr>
              <w:spacing w:line="240" w:lineRule="auto"/>
              <w:rPr>
                <w:rFonts w:cs="Arial"/>
                <w:b/>
                <w:bCs/>
                <w:color w:val="000000"/>
                <w:sz w:val="18"/>
                <w:szCs w:val="18"/>
              </w:rPr>
            </w:pPr>
            <w:r w:rsidRPr="00863339">
              <w:rPr>
                <w:rFonts w:cs="Arial"/>
                <w:b/>
                <w:bCs/>
                <w:sz w:val="18"/>
                <w:szCs w:val="18"/>
              </w:rPr>
              <w:t>144+EY0302 - Afsluitboom</w:t>
            </w:r>
          </w:p>
        </w:tc>
        <w:tc>
          <w:tcPr>
            <w:tcW w:w="567" w:type="dxa"/>
            <w:gridSpan w:val="2"/>
            <w:shd w:val="clear" w:color="808080" w:fill="D9D9D9" w:themeFill="background1" w:themeFillShade="D9"/>
          </w:tcPr>
          <w:p w14:paraId="24662F8D" w14:textId="77777777" w:rsidR="00BC1EE4" w:rsidRPr="00E57044" w:rsidRDefault="00BC1EE4" w:rsidP="00BC1EE4">
            <w:pPr>
              <w:spacing w:line="240" w:lineRule="auto"/>
              <w:jc w:val="both"/>
              <w:rPr>
                <w:rFonts w:cs="Arial"/>
                <w:color w:val="000000"/>
                <w:sz w:val="18"/>
                <w:szCs w:val="18"/>
              </w:rPr>
            </w:pPr>
            <w:r w:rsidRPr="00E57044">
              <w:rPr>
                <w:rFonts w:cs="Arial"/>
                <w:b/>
                <w:bCs/>
                <w:sz w:val="18"/>
                <w:szCs w:val="18"/>
              </w:rPr>
              <w:t>1 st</w:t>
            </w:r>
          </w:p>
        </w:tc>
        <w:tc>
          <w:tcPr>
            <w:tcW w:w="3260" w:type="dxa"/>
            <w:gridSpan w:val="2"/>
            <w:shd w:val="clear" w:color="808080" w:fill="D9D9D9" w:themeFill="background1" w:themeFillShade="D9"/>
            <w:noWrap/>
          </w:tcPr>
          <w:p w14:paraId="7F3B0644" w14:textId="77777777" w:rsidR="00BC1EE4" w:rsidRPr="00E57044" w:rsidRDefault="00BC1EE4" w:rsidP="00BC1EE4">
            <w:pPr>
              <w:spacing w:line="240" w:lineRule="auto"/>
              <w:jc w:val="both"/>
              <w:rPr>
                <w:rFonts w:cs="Arial"/>
                <w:color w:val="000000"/>
                <w:sz w:val="18"/>
                <w:szCs w:val="18"/>
              </w:rPr>
            </w:pPr>
          </w:p>
        </w:tc>
      </w:tr>
      <w:tr w:rsidR="00BC1EE4" w:rsidRPr="00E554F6" w14:paraId="2F2AE65B" w14:textId="77777777" w:rsidTr="00E57044">
        <w:trPr>
          <w:trHeight w:val="255"/>
        </w:trPr>
        <w:tc>
          <w:tcPr>
            <w:tcW w:w="5944" w:type="dxa"/>
            <w:tcBorders>
              <w:bottom w:val="single" w:sz="8" w:space="0" w:color="808080"/>
            </w:tcBorders>
            <w:shd w:val="clear" w:color="auto" w:fill="auto"/>
            <w:noWrap/>
          </w:tcPr>
          <w:p w14:paraId="55E962F5" w14:textId="77777777" w:rsidR="00863339" w:rsidRPr="00E57044" w:rsidRDefault="00863339" w:rsidP="00863339">
            <w:pPr>
              <w:spacing w:line="240" w:lineRule="auto"/>
              <w:rPr>
                <w:rFonts w:cs="Arial"/>
                <w:b/>
                <w:bCs/>
                <w:color w:val="000000"/>
                <w:sz w:val="18"/>
                <w:szCs w:val="18"/>
              </w:rPr>
            </w:pPr>
            <w:r w:rsidRPr="00E57044">
              <w:rPr>
                <w:rFonts w:cs="Arial"/>
                <w:b/>
                <w:bCs/>
                <w:color w:val="000000"/>
                <w:sz w:val="18"/>
                <w:szCs w:val="18"/>
              </w:rPr>
              <w:t>1 melding (</w:t>
            </w:r>
            <w:r>
              <w:rPr>
                <w:rFonts w:cs="Arial"/>
                <w:b/>
                <w:bCs/>
                <w:color w:val="000000"/>
                <w:sz w:val="18"/>
                <w:szCs w:val="18"/>
              </w:rPr>
              <w:t>Storing</w:t>
            </w:r>
            <w:r w:rsidRPr="00E57044">
              <w:rPr>
                <w:rFonts w:cs="Arial"/>
                <w:b/>
                <w:bCs/>
                <w:color w:val="000000"/>
                <w:sz w:val="18"/>
                <w:szCs w:val="18"/>
              </w:rPr>
              <w:t xml:space="preserve">): </w:t>
            </w:r>
          </w:p>
          <w:p w14:paraId="75862C90" w14:textId="77777777" w:rsidR="00BC1EE4" w:rsidRPr="00E57044" w:rsidRDefault="00863339" w:rsidP="00BC1EE4">
            <w:pPr>
              <w:spacing w:line="240" w:lineRule="auto"/>
              <w:rPr>
                <w:rFonts w:cs="Arial"/>
                <w:b/>
                <w:bCs/>
                <w:color w:val="000000"/>
                <w:sz w:val="18"/>
                <w:szCs w:val="18"/>
              </w:rPr>
            </w:pPr>
            <w:r w:rsidRPr="00863339">
              <w:rPr>
                <w:rFonts w:cs="Arial"/>
                <w:color w:val="000000"/>
                <w:sz w:val="18"/>
                <w:szCs w:val="18"/>
              </w:rPr>
              <w:t>Maastunnel Storing slagboom noordwestzijde sluit niet</w:t>
            </w:r>
            <w:r w:rsidR="001F37F2" w:rsidRPr="001F37F2">
              <w:rPr>
                <w:rFonts w:cs="Arial"/>
                <w:color w:val="000000"/>
                <w:sz w:val="18"/>
                <w:szCs w:val="18"/>
              </w:rPr>
              <w:t>.</w:t>
            </w:r>
            <w:r>
              <w:rPr>
                <w:rFonts w:cs="Arial"/>
                <w:color w:val="000000"/>
                <w:sz w:val="18"/>
                <w:szCs w:val="18"/>
              </w:rPr>
              <w:t xml:space="preserve"> Dit had te maken met de obstakeldetectie die niet werkte. Hiervan zijn de relaisvoetjes van rijstrook 2 vervangen en hierna werkte alles naar behoren.</w:t>
            </w:r>
          </w:p>
        </w:tc>
        <w:tc>
          <w:tcPr>
            <w:tcW w:w="567" w:type="dxa"/>
            <w:gridSpan w:val="2"/>
            <w:tcBorders>
              <w:bottom w:val="single" w:sz="8" w:space="0" w:color="808080"/>
            </w:tcBorders>
          </w:tcPr>
          <w:p w14:paraId="37688F2B" w14:textId="77777777" w:rsidR="00BC1EE4" w:rsidRPr="00E57044" w:rsidRDefault="00BC1EE4" w:rsidP="00BC1EE4">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41492C07" w14:textId="77777777" w:rsidR="00BC1EE4" w:rsidRPr="00E57044" w:rsidRDefault="00BC1EE4" w:rsidP="00BC1EE4">
            <w:pPr>
              <w:spacing w:line="240" w:lineRule="auto"/>
              <w:jc w:val="both"/>
              <w:rPr>
                <w:rFonts w:cs="Arial"/>
                <w:color w:val="000000"/>
                <w:sz w:val="18"/>
                <w:szCs w:val="18"/>
              </w:rPr>
            </w:pPr>
            <w:r w:rsidRPr="00E57044">
              <w:rPr>
                <w:rFonts w:cs="Arial"/>
                <w:color w:val="000000"/>
                <w:sz w:val="18"/>
                <w:szCs w:val="18"/>
              </w:rPr>
              <w:t>-</w:t>
            </w:r>
          </w:p>
        </w:tc>
      </w:tr>
      <w:tr w:rsidR="00BC1EE4" w:rsidRPr="00E554F6" w14:paraId="6FF92543" w14:textId="77777777" w:rsidTr="00E57044">
        <w:trPr>
          <w:trHeight w:val="255"/>
        </w:trPr>
        <w:tc>
          <w:tcPr>
            <w:tcW w:w="5959" w:type="dxa"/>
            <w:gridSpan w:val="2"/>
            <w:shd w:val="clear" w:color="auto" w:fill="808080" w:themeFill="background1" w:themeFillShade="80"/>
            <w:noWrap/>
          </w:tcPr>
          <w:p w14:paraId="1BD3F46C" w14:textId="77777777" w:rsidR="00BC1EE4" w:rsidRPr="00E57044" w:rsidRDefault="00BC1EE4" w:rsidP="00BC1EE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gridSpan w:val="2"/>
            <w:shd w:val="clear" w:color="auto" w:fill="808080" w:themeFill="background1" w:themeFillShade="80"/>
          </w:tcPr>
          <w:p w14:paraId="2D549207" w14:textId="77777777" w:rsidR="00BC1EE4" w:rsidRPr="00E57044" w:rsidRDefault="00BC1EE4" w:rsidP="00BC1EE4">
            <w:pPr>
              <w:spacing w:line="240" w:lineRule="auto"/>
              <w:jc w:val="both"/>
              <w:rPr>
                <w:rFonts w:cs="Arial"/>
                <w:b/>
                <w:bCs/>
                <w:color w:val="FFFFFF" w:themeColor="background1"/>
                <w:sz w:val="18"/>
                <w:szCs w:val="18"/>
              </w:rPr>
            </w:pPr>
            <w:r>
              <w:rPr>
                <w:rFonts w:cs="Arial"/>
                <w:b/>
                <w:bCs/>
                <w:color w:val="FFFFFF" w:themeColor="background1"/>
                <w:sz w:val="18"/>
                <w:szCs w:val="18"/>
              </w:rPr>
              <w:t xml:space="preserve">4 </w:t>
            </w:r>
            <w:r w:rsidRPr="00E57044">
              <w:rPr>
                <w:rFonts w:cs="Arial"/>
                <w:b/>
                <w:bCs/>
                <w:color w:val="FFFFFF" w:themeColor="background1"/>
                <w:sz w:val="18"/>
                <w:szCs w:val="18"/>
              </w:rPr>
              <w:t>st</w:t>
            </w:r>
          </w:p>
        </w:tc>
        <w:tc>
          <w:tcPr>
            <w:tcW w:w="3245" w:type="dxa"/>
            <w:shd w:val="clear" w:color="auto" w:fill="808080" w:themeFill="background1" w:themeFillShade="80"/>
            <w:noWrap/>
          </w:tcPr>
          <w:p w14:paraId="2072D243" w14:textId="77777777" w:rsidR="00BC1EE4" w:rsidRPr="00E57044" w:rsidRDefault="00BC1EE4" w:rsidP="00BC1EE4">
            <w:pPr>
              <w:spacing w:line="240" w:lineRule="auto"/>
              <w:jc w:val="both"/>
              <w:rPr>
                <w:rFonts w:cs="Arial"/>
                <w:sz w:val="18"/>
                <w:szCs w:val="18"/>
              </w:rPr>
            </w:pPr>
          </w:p>
        </w:tc>
      </w:tr>
    </w:tbl>
    <w:p w14:paraId="44175BC6" w14:textId="77777777" w:rsidR="005B150F" w:rsidRDefault="005B150F" w:rsidP="0030589C"/>
    <w:p w14:paraId="5299D13B" w14:textId="77777777" w:rsidR="007A28DF" w:rsidRPr="000809CF" w:rsidRDefault="00795BC1" w:rsidP="00F369AC">
      <w:pPr>
        <w:pStyle w:val="Heading1"/>
      </w:pPr>
      <w:bookmarkStart w:id="37" w:name="_Toc40874401"/>
      <w:bookmarkStart w:id="38" w:name="_Toc40874402"/>
      <w:bookmarkStart w:id="39" w:name="_Toc41549762"/>
      <w:bookmarkEnd w:id="37"/>
      <w:bookmarkEnd w:id="38"/>
      <w:r>
        <w:t>A</w:t>
      </w:r>
      <w:r w:rsidR="005A65F9" w:rsidRPr="000809CF">
        <w:t>ctielijst</w:t>
      </w:r>
      <w:bookmarkEnd w:id="39"/>
    </w:p>
    <w:p w14:paraId="71FCB3ED" w14:textId="77777777" w:rsidR="007A28DF" w:rsidRDefault="007A28DF" w:rsidP="007A28DF"/>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107"/>
        <w:gridCol w:w="2582"/>
        <w:gridCol w:w="1357"/>
        <w:gridCol w:w="1325"/>
        <w:gridCol w:w="1509"/>
      </w:tblGrid>
      <w:tr w:rsidR="005A65F9" w14:paraId="06993CD6" w14:textId="77777777" w:rsidTr="004A4B9B">
        <w:tc>
          <w:tcPr>
            <w:tcW w:w="1009" w:type="dxa"/>
            <w:shd w:val="clear" w:color="auto" w:fill="808080" w:themeFill="background1" w:themeFillShade="80"/>
          </w:tcPr>
          <w:p w14:paraId="068F6FBB"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Kwartaal</w:t>
            </w:r>
          </w:p>
        </w:tc>
        <w:tc>
          <w:tcPr>
            <w:tcW w:w="2107" w:type="dxa"/>
            <w:shd w:val="clear" w:color="auto" w:fill="808080" w:themeFill="background1" w:themeFillShade="80"/>
          </w:tcPr>
          <w:p w14:paraId="47BE0A50"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 xml:space="preserve">Systeem </w:t>
            </w:r>
          </w:p>
        </w:tc>
        <w:tc>
          <w:tcPr>
            <w:tcW w:w="2582" w:type="dxa"/>
            <w:shd w:val="clear" w:color="auto" w:fill="808080" w:themeFill="background1" w:themeFillShade="80"/>
          </w:tcPr>
          <w:p w14:paraId="609E6D70"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Actie</w:t>
            </w:r>
          </w:p>
        </w:tc>
        <w:tc>
          <w:tcPr>
            <w:tcW w:w="1357" w:type="dxa"/>
            <w:shd w:val="clear" w:color="auto" w:fill="808080" w:themeFill="background1" w:themeFillShade="80"/>
          </w:tcPr>
          <w:p w14:paraId="38D93B61"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Voortgang</w:t>
            </w:r>
          </w:p>
        </w:tc>
        <w:tc>
          <w:tcPr>
            <w:tcW w:w="1325" w:type="dxa"/>
            <w:shd w:val="clear" w:color="auto" w:fill="808080" w:themeFill="background1" w:themeFillShade="80"/>
          </w:tcPr>
          <w:p w14:paraId="00C7BBFA"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Actiehouder</w:t>
            </w:r>
          </w:p>
        </w:tc>
        <w:tc>
          <w:tcPr>
            <w:tcW w:w="1509" w:type="dxa"/>
            <w:shd w:val="clear" w:color="auto" w:fill="808080" w:themeFill="background1" w:themeFillShade="80"/>
          </w:tcPr>
          <w:p w14:paraId="09832118"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Status</w:t>
            </w:r>
          </w:p>
        </w:tc>
      </w:tr>
      <w:tr w:rsidR="001F37F2" w14:paraId="63E9B206" w14:textId="77777777" w:rsidTr="004A4B9B">
        <w:tc>
          <w:tcPr>
            <w:tcW w:w="1009" w:type="dxa"/>
            <w:shd w:val="clear" w:color="auto" w:fill="auto"/>
          </w:tcPr>
          <w:p w14:paraId="6B4CCE5A" w14:textId="77777777" w:rsidR="001F37F2" w:rsidRDefault="001F37F2" w:rsidP="004E0B5C">
            <w:pPr>
              <w:rPr>
                <w:szCs w:val="19"/>
              </w:rPr>
            </w:pPr>
            <w:r>
              <w:rPr>
                <w:szCs w:val="19"/>
              </w:rPr>
              <w:t>Q4-2019</w:t>
            </w:r>
          </w:p>
        </w:tc>
        <w:tc>
          <w:tcPr>
            <w:tcW w:w="2107" w:type="dxa"/>
            <w:shd w:val="clear" w:color="auto" w:fill="auto"/>
          </w:tcPr>
          <w:p w14:paraId="7C9555BE" w14:textId="77777777" w:rsidR="001F37F2" w:rsidRPr="00C6598E" w:rsidRDefault="00FA12DB" w:rsidP="004E0B5C">
            <w:pPr>
              <w:rPr>
                <w:rFonts w:cs="Arial"/>
                <w:color w:val="000000"/>
                <w:szCs w:val="19"/>
              </w:rPr>
            </w:pPr>
            <w:r w:rsidRPr="00FA12DB">
              <w:rPr>
                <w:rFonts w:cs="Arial"/>
                <w:color w:val="000000"/>
                <w:szCs w:val="19"/>
              </w:rPr>
              <w:t>CCTV-video-installatie Autotunnel/Fietstunnel</w:t>
            </w:r>
          </w:p>
        </w:tc>
        <w:tc>
          <w:tcPr>
            <w:tcW w:w="2582" w:type="dxa"/>
            <w:shd w:val="clear" w:color="auto" w:fill="auto"/>
          </w:tcPr>
          <w:p w14:paraId="08074E64" w14:textId="77777777" w:rsidR="001F37F2" w:rsidRPr="00B041A6" w:rsidRDefault="00FA12DB" w:rsidP="004E0B5C">
            <w:r>
              <w:t>Black out meldingen van diverse camera’s</w:t>
            </w:r>
          </w:p>
        </w:tc>
        <w:tc>
          <w:tcPr>
            <w:tcW w:w="1357" w:type="dxa"/>
            <w:shd w:val="clear" w:color="auto" w:fill="auto"/>
          </w:tcPr>
          <w:p w14:paraId="1B570941" w14:textId="77777777" w:rsidR="001F37F2" w:rsidRPr="00B041A6" w:rsidRDefault="00FA12DB" w:rsidP="004E0B5C">
            <w:pPr>
              <w:rPr>
                <w:szCs w:val="19"/>
              </w:rPr>
            </w:pPr>
            <w:r>
              <w:rPr>
                <w:szCs w:val="19"/>
              </w:rPr>
              <w:t>Onderzoek</w:t>
            </w:r>
          </w:p>
        </w:tc>
        <w:tc>
          <w:tcPr>
            <w:tcW w:w="1325" w:type="dxa"/>
            <w:shd w:val="clear" w:color="auto" w:fill="auto"/>
          </w:tcPr>
          <w:p w14:paraId="750ABB8E" w14:textId="77777777" w:rsidR="001F37F2" w:rsidRPr="00B041A6" w:rsidRDefault="00FA12DB" w:rsidP="004E0B5C">
            <w:pPr>
              <w:rPr>
                <w:szCs w:val="19"/>
              </w:rPr>
            </w:pPr>
            <w:r>
              <w:rPr>
                <w:szCs w:val="19"/>
              </w:rPr>
              <w:t>CAM</w:t>
            </w:r>
          </w:p>
        </w:tc>
        <w:tc>
          <w:tcPr>
            <w:tcW w:w="1509" w:type="dxa"/>
            <w:shd w:val="clear" w:color="auto" w:fill="auto"/>
          </w:tcPr>
          <w:p w14:paraId="37CA3896" w14:textId="77777777" w:rsidR="001F37F2" w:rsidRPr="00B041A6" w:rsidRDefault="00FA12DB" w:rsidP="004E0B5C">
            <w:pPr>
              <w:rPr>
                <w:szCs w:val="19"/>
              </w:rPr>
            </w:pPr>
            <w:r>
              <w:rPr>
                <w:szCs w:val="19"/>
              </w:rPr>
              <w:t>Loopt</w:t>
            </w:r>
          </w:p>
        </w:tc>
      </w:tr>
      <w:tr w:rsidR="00FA12DB" w14:paraId="3870E189" w14:textId="77777777" w:rsidTr="004A4B9B">
        <w:tc>
          <w:tcPr>
            <w:tcW w:w="1009" w:type="dxa"/>
            <w:shd w:val="clear" w:color="auto" w:fill="auto"/>
          </w:tcPr>
          <w:p w14:paraId="175F80BA" w14:textId="77777777" w:rsidR="00FA12DB" w:rsidRDefault="00397BF9" w:rsidP="004E0B5C">
            <w:pPr>
              <w:rPr>
                <w:szCs w:val="19"/>
              </w:rPr>
            </w:pPr>
            <w:r>
              <w:rPr>
                <w:szCs w:val="19"/>
              </w:rPr>
              <w:t>Q4-2019</w:t>
            </w:r>
          </w:p>
        </w:tc>
        <w:tc>
          <w:tcPr>
            <w:tcW w:w="2107" w:type="dxa"/>
            <w:shd w:val="clear" w:color="auto" w:fill="auto"/>
          </w:tcPr>
          <w:p w14:paraId="45DA0C4D" w14:textId="77777777" w:rsidR="00FA12DB" w:rsidRPr="00FA12DB" w:rsidRDefault="00397BF9" w:rsidP="004E0B5C">
            <w:pPr>
              <w:rPr>
                <w:rFonts w:cs="Arial"/>
                <w:color w:val="000000"/>
                <w:szCs w:val="19"/>
              </w:rPr>
            </w:pPr>
            <w:r w:rsidRPr="00397BF9">
              <w:rPr>
                <w:rFonts w:cs="Arial"/>
                <w:color w:val="000000"/>
                <w:szCs w:val="19"/>
              </w:rPr>
              <w:t>Verkeersdetectie Autotunnel</w:t>
            </w:r>
          </w:p>
        </w:tc>
        <w:tc>
          <w:tcPr>
            <w:tcW w:w="2582" w:type="dxa"/>
            <w:shd w:val="clear" w:color="auto" w:fill="auto"/>
          </w:tcPr>
          <w:p w14:paraId="5916D0AB" w14:textId="77777777" w:rsidR="00FA12DB" w:rsidRDefault="00397BF9" w:rsidP="004E0B5C">
            <w:r w:rsidRPr="00397BF9">
              <w:t>Win control timing-issue</w:t>
            </w:r>
          </w:p>
        </w:tc>
        <w:tc>
          <w:tcPr>
            <w:tcW w:w="1357" w:type="dxa"/>
            <w:shd w:val="clear" w:color="auto" w:fill="auto"/>
          </w:tcPr>
          <w:p w14:paraId="5B502322" w14:textId="77777777" w:rsidR="00FA12DB" w:rsidRDefault="00397BF9" w:rsidP="004E0B5C">
            <w:pPr>
              <w:rPr>
                <w:szCs w:val="19"/>
              </w:rPr>
            </w:pPr>
            <w:r w:rsidRPr="00397BF9">
              <w:rPr>
                <w:szCs w:val="19"/>
              </w:rPr>
              <w:t>dit wordt door tyco opgepakt bij de volgende interventie .</w:t>
            </w:r>
          </w:p>
        </w:tc>
        <w:tc>
          <w:tcPr>
            <w:tcW w:w="1325" w:type="dxa"/>
            <w:shd w:val="clear" w:color="auto" w:fill="auto"/>
          </w:tcPr>
          <w:p w14:paraId="2C60C896" w14:textId="77777777" w:rsidR="00FA12DB" w:rsidRDefault="00397BF9" w:rsidP="004E0B5C">
            <w:pPr>
              <w:rPr>
                <w:szCs w:val="19"/>
              </w:rPr>
            </w:pPr>
            <w:r>
              <w:rPr>
                <w:szCs w:val="19"/>
              </w:rPr>
              <w:t>CAM</w:t>
            </w:r>
          </w:p>
        </w:tc>
        <w:tc>
          <w:tcPr>
            <w:tcW w:w="1509" w:type="dxa"/>
            <w:shd w:val="clear" w:color="auto" w:fill="auto"/>
          </w:tcPr>
          <w:p w14:paraId="17FBF84A" w14:textId="77777777" w:rsidR="00FA12DB" w:rsidRDefault="00397BF9" w:rsidP="004E0B5C">
            <w:pPr>
              <w:rPr>
                <w:szCs w:val="19"/>
              </w:rPr>
            </w:pPr>
            <w:r>
              <w:rPr>
                <w:szCs w:val="19"/>
              </w:rPr>
              <w:t>Loopt</w:t>
            </w:r>
          </w:p>
        </w:tc>
      </w:tr>
      <w:tr w:rsidR="00397BF9" w14:paraId="04AD0501" w14:textId="77777777" w:rsidTr="004A4B9B">
        <w:tc>
          <w:tcPr>
            <w:tcW w:w="1009" w:type="dxa"/>
            <w:shd w:val="clear" w:color="auto" w:fill="auto"/>
          </w:tcPr>
          <w:p w14:paraId="5D891684" w14:textId="77777777" w:rsidR="00397BF9" w:rsidRDefault="00397BF9" w:rsidP="004E0B5C">
            <w:pPr>
              <w:rPr>
                <w:szCs w:val="19"/>
              </w:rPr>
            </w:pPr>
          </w:p>
        </w:tc>
        <w:tc>
          <w:tcPr>
            <w:tcW w:w="2107" w:type="dxa"/>
            <w:shd w:val="clear" w:color="auto" w:fill="auto"/>
          </w:tcPr>
          <w:p w14:paraId="6F31A64F" w14:textId="77777777" w:rsidR="00397BF9" w:rsidRPr="00397BF9" w:rsidRDefault="00397BF9" w:rsidP="004E0B5C">
            <w:pPr>
              <w:rPr>
                <w:rFonts w:cs="Arial"/>
                <w:color w:val="000000"/>
                <w:szCs w:val="19"/>
              </w:rPr>
            </w:pPr>
          </w:p>
        </w:tc>
        <w:tc>
          <w:tcPr>
            <w:tcW w:w="2582" w:type="dxa"/>
            <w:shd w:val="clear" w:color="auto" w:fill="auto"/>
          </w:tcPr>
          <w:p w14:paraId="5EC6152A" w14:textId="77777777" w:rsidR="00397BF9" w:rsidRPr="00397BF9" w:rsidRDefault="00397BF9" w:rsidP="004E0B5C"/>
        </w:tc>
        <w:tc>
          <w:tcPr>
            <w:tcW w:w="1357" w:type="dxa"/>
            <w:shd w:val="clear" w:color="auto" w:fill="auto"/>
          </w:tcPr>
          <w:p w14:paraId="7026DED2" w14:textId="77777777" w:rsidR="00397BF9" w:rsidRPr="00397BF9" w:rsidRDefault="00397BF9" w:rsidP="004E0B5C">
            <w:pPr>
              <w:rPr>
                <w:szCs w:val="19"/>
              </w:rPr>
            </w:pPr>
          </w:p>
        </w:tc>
        <w:tc>
          <w:tcPr>
            <w:tcW w:w="1325" w:type="dxa"/>
            <w:shd w:val="clear" w:color="auto" w:fill="auto"/>
          </w:tcPr>
          <w:p w14:paraId="1E3F1414" w14:textId="77777777" w:rsidR="00397BF9" w:rsidRDefault="00397BF9" w:rsidP="004E0B5C">
            <w:pPr>
              <w:rPr>
                <w:szCs w:val="19"/>
              </w:rPr>
            </w:pPr>
          </w:p>
        </w:tc>
        <w:tc>
          <w:tcPr>
            <w:tcW w:w="1509" w:type="dxa"/>
            <w:shd w:val="clear" w:color="auto" w:fill="auto"/>
          </w:tcPr>
          <w:p w14:paraId="74F20B6B" w14:textId="77777777" w:rsidR="00397BF9" w:rsidRDefault="00397BF9" w:rsidP="004E0B5C">
            <w:pPr>
              <w:rPr>
                <w:szCs w:val="19"/>
              </w:rPr>
            </w:pPr>
          </w:p>
        </w:tc>
      </w:tr>
    </w:tbl>
    <w:p w14:paraId="7CA5B806" w14:textId="77777777" w:rsidR="007A28DF" w:rsidRPr="007A28DF" w:rsidRDefault="007A28DF" w:rsidP="007A28DF"/>
    <w:sectPr w:rsidR="007A28DF" w:rsidRPr="007A28DF" w:rsidSect="00965B98">
      <w:headerReference w:type="default" r:id="rId16"/>
      <w:footerReference w:type="default" r:id="rId17"/>
      <w:headerReference w:type="first" r:id="rId1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5FD5D" w16cex:dateUtc="2020-05-25T06:16:00Z"/>
  <w16cex:commentExtensible w16cex:durableId="2275FE3F" w16cex:dateUtc="2020-05-25T06:20:00Z"/>
  <w16cex:commentExtensible w16cex:durableId="2275FEA4" w16cex:dateUtc="2020-05-25T06:21:00Z"/>
  <w16cex:commentExtensible w16cex:durableId="2275FF9D" w16cex:dateUtc="2020-05-25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F11402" w16cid:durableId="2275FD5D"/>
  <w16cid:commentId w16cid:paraId="24B69E93" w16cid:durableId="2275FE3F"/>
  <w16cid:commentId w16cid:paraId="01F652E8" w16cid:durableId="2275FEA4"/>
  <w16cid:commentId w16cid:paraId="468E3D4F" w16cid:durableId="2275FF9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5B519" w14:textId="77777777" w:rsidR="004D1DC4" w:rsidRDefault="004D1DC4" w:rsidP="00965B98">
      <w:pPr>
        <w:spacing w:line="240" w:lineRule="auto"/>
      </w:pPr>
      <w:r>
        <w:separator/>
      </w:r>
    </w:p>
  </w:endnote>
  <w:endnote w:type="continuationSeparator" w:id="0">
    <w:p w14:paraId="16E6A498" w14:textId="77777777" w:rsidR="004D1DC4" w:rsidRDefault="004D1DC4" w:rsidP="00965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7CEE1" w14:textId="77777777" w:rsidR="004D1DC4" w:rsidRPr="00835DAA" w:rsidRDefault="004D1DC4" w:rsidP="00835DAA">
    <w:pPr>
      <w:pStyle w:val="Footer"/>
    </w:pPr>
    <w:r>
      <w:rPr>
        <w:rStyle w:val="Huisstijl-Gegeven"/>
      </w:rPr>
      <w:tab/>
    </w:r>
    <w:r>
      <w:rPr>
        <w:rStyle w:val="Huisstijl-Gegeven"/>
      </w:rPr>
      <w:tab/>
    </w:r>
    <w:r>
      <w:rPr>
        <w:rStyle w:val="Huisstijl-Gegeven"/>
      </w:rPr>
      <w:tab/>
    </w: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4A4B9B">
      <w:rPr>
        <w:rStyle w:val="Huisstijl-Gegeven"/>
      </w:rPr>
      <w:t>4</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4A4B9B">
      <w:rPr>
        <w:rStyle w:val="Huisstijl-Gegeven"/>
      </w:rPr>
      <w:t>16</w:t>
    </w:r>
    <w:r w:rsidRPr="00D56C72">
      <w:rPr>
        <w:rStyle w:val="Huisstijl-Gegeve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48595" w14:textId="77777777" w:rsidR="004D1DC4" w:rsidRDefault="004D1DC4" w:rsidP="00965B98">
      <w:pPr>
        <w:spacing w:line="240" w:lineRule="auto"/>
      </w:pPr>
      <w:r>
        <w:separator/>
      </w:r>
    </w:p>
  </w:footnote>
  <w:footnote w:type="continuationSeparator" w:id="0">
    <w:p w14:paraId="5E4B2525" w14:textId="77777777" w:rsidR="004D1DC4" w:rsidRDefault="004D1DC4" w:rsidP="00965B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A46F" w14:textId="77777777" w:rsidR="004D1DC4" w:rsidRDefault="004D1DC4" w:rsidP="002941FB">
    <w:pPr>
      <w:pStyle w:val="Header"/>
      <w:tabs>
        <w:tab w:val="clear" w:pos="9072"/>
      </w:tabs>
    </w:pPr>
    <w:r w:rsidRPr="00E66562">
      <w:rPr>
        <w:noProof/>
      </w:rPr>
      <w:drawing>
        <wp:inline distT="0" distB="0" distL="0" distR="0" wp14:anchorId="2483EDC8" wp14:editId="7445E520">
          <wp:extent cx="1800225" cy="1095375"/>
          <wp:effectExtent l="0" t="0" r="9525" b="9525"/>
          <wp:docPr id="27" name="Picture 1"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1" layoutInCell="1" allowOverlap="1" wp14:anchorId="3873E3CD" wp14:editId="50F70DF5">
              <wp:simplePos x="0" y="0"/>
              <wp:positionH relativeFrom="page">
                <wp:posOffset>4610100</wp:posOffset>
              </wp:positionH>
              <wp:positionV relativeFrom="page">
                <wp:posOffset>355600</wp:posOffset>
              </wp:positionV>
              <wp:extent cx="2950845" cy="2438400"/>
              <wp:effectExtent l="0" t="0" r="1905"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4D1DC4" w14:paraId="27B03601" w14:textId="77777777">
                            <w:trPr>
                              <w:trHeight w:val="240"/>
                            </w:trPr>
                            <w:tc>
                              <w:tcPr>
                                <w:tcW w:w="1680" w:type="dxa"/>
                              </w:tcPr>
                              <w:p w14:paraId="76853E5F" w14:textId="77777777" w:rsidR="004D1DC4" w:rsidRPr="00D56C72" w:rsidRDefault="004D1DC4">
                                <w:pPr>
                                  <w:rPr>
                                    <w:rStyle w:val="Huisstijl-Kopje"/>
                                  </w:rPr>
                                </w:pPr>
                                <w:bookmarkStart w:id="40" w:name="bmGegevens2" w:colFirst="1" w:colLast="1"/>
                                <w:bookmarkStart w:id="41" w:name="bmGegevens2Links" w:colFirst="0" w:colLast="0"/>
                                <w:r>
                                  <w:rPr>
                                    <w:rStyle w:val="Huisstijl-Kopje"/>
                                  </w:rPr>
                                  <w:t>Ver</w:t>
                                </w:r>
                                <w:r w:rsidRPr="00D56C72">
                                  <w:rPr>
                                    <w:rStyle w:val="Huisstijl-Kopje"/>
                                  </w:rPr>
                                  <w:t>sie</w:t>
                                </w:r>
                              </w:p>
                              <w:p w14:paraId="70B6C123" w14:textId="5E9B8B08" w:rsidR="004D1DC4" w:rsidRDefault="004D1DC4">
                                <w:pPr>
                                  <w:rPr>
                                    <w:rStyle w:val="Huisstijl-Gegeven"/>
                                  </w:rPr>
                                </w:pPr>
                                <w:r>
                                  <w:rPr>
                                    <w:rStyle w:val="Huisstijl-Gegeven"/>
                                  </w:rPr>
                                  <w:t>0.2</w:t>
                                </w:r>
                              </w:p>
                              <w:p w14:paraId="2E1C5B05" w14:textId="77777777" w:rsidR="004D1DC4" w:rsidRPr="00D56C72" w:rsidRDefault="004D1DC4">
                                <w:pPr>
                                  <w:rPr>
                                    <w:rStyle w:val="Huisstijl-Kopje"/>
                                  </w:rPr>
                                </w:pPr>
                                <w:r w:rsidRPr="00D56C72">
                                  <w:rPr>
                                    <w:rStyle w:val="Huisstijl-Kopje"/>
                                  </w:rPr>
                                  <w:t>Status</w:t>
                                </w:r>
                              </w:p>
                              <w:p w14:paraId="10DC99AC" w14:textId="77777777" w:rsidR="004D1DC4" w:rsidRPr="00D56C72" w:rsidRDefault="004D1DC4">
                                <w:pPr>
                                  <w:rPr>
                                    <w:rStyle w:val="Huisstijl-Gegeven"/>
                                  </w:rPr>
                                </w:pPr>
                                <w:r>
                                  <w:rPr>
                                    <w:rStyle w:val="Huisstijl-Gegeven"/>
                                  </w:rPr>
                                  <w:t>Concept</w:t>
                                </w:r>
                              </w:p>
                            </w:tc>
                            <w:tc>
                              <w:tcPr>
                                <w:tcW w:w="2400" w:type="dxa"/>
                              </w:tcPr>
                              <w:p w14:paraId="7A002091" w14:textId="77777777" w:rsidR="004D1DC4" w:rsidRPr="00D56C72" w:rsidRDefault="004D1DC4">
                                <w:pPr>
                                  <w:rPr>
                                    <w:rStyle w:val="Huisstijl-Kopje"/>
                                  </w:rPr>
                                </w:pPr>
                                <w:r w:rsidRPr="00D56C72">
                                  <w:rPr>
                                    <w:rStyle w:val="Huisstijl-Kopje"/>
                                  </w:rPr>
                                  <w:t>Datum gewijzigd</w:t>
                                </w:r>
                              </w:p>
                              <w:p w14:paraId="71EE46A5" w14:textId="73E85BD2" w:rsidR="004D1DC4" w:rsidRDefault="004D1DC4">
                                <w:pPr>
                                  <w:rPr>
                                    <w:rStyle w:val="Huisstijl-Gegeven"/>
                                  </w:rPr>
                                </w:pPr>
                                <w:r>
                                  <w:rPr>
                                    <w:rStyle w:val="Huisstijl-Gegeven"/>
                                  </w:rPr>
                                  <w:t>28-05-2020</w:t>
                                </w:r>
                              </w:p>
                              <w:p w14:paraId="5D191E67" w14:textId="77777777" w:rsidR="004D1DC4" w:rsidRPr="00D56C72" w:rsidRDefault="004D1DC4" w:rsidP="00835DAA">
                                <w:pPr>
                                  <w:rPr>
                                    <w:rStyle w:val="Huisstijl-Gegeven"/>
                                  </w:rPr>
                                </w:pPr>
                              </w:p>
                            </w:tc>
                          </w:tr>
                        </w:tbl>
                        <w:bookmarkEnd w:id="40"/>
                        <w:bookmarkEnd w:id="41"/>
                        <w:p w14:paraId="2E147D03" w14:textId="77777777" w:rsidR="004D1DC4" w:rsidRDefault="004D1DC4" w:rsidP="00835DAA">
                          <w:pPr>
                            <w:rPr>
                              <w:b/>
                              <w:sz w:val="14"/>
                              <w:szCs w:val="14"/>
                            </w:rPr>
                          </w:pPr>
                          <w:r>
                            <w:rPr>
                              <w:b/>
                              <w:sz w:val="14"/>
                              <w:szCs w:val="14"/>
                            </w:rPr>
                            <w:t>Nummer</w:t>
                          </w:r>
                        </w:p>
                        <w:p w14:paraId="630C9BDA" w14:textId="77777777" w:rsidR="004D1DC4" w:rsidRPr="00E42115" w:rsidRDefault="004D1DC4" w:rsidP="00835DAA">
                          <w:pPr>
                            <w:rPr>
                              <w:szCs w:val="19"/>
                            </w:rPr>
                          </w:pPr>
                          <w:r w:rsidRPr="00E42115">
                            <w:rPr>
                              <w:szCs w:val="19"/>
                            </w:rPr>
                            <w:t>M</w:t>
                          </w:r>
                          <w:r>
                            <w:rPr>
                              <w:szCs w:val="19"/>
                            </w:rPr>
                            <w:t>ST-ALG-OH-S0000-RAP-AAA99-K00015</w:t>
                          </w:r>
                          <w:r w:rsidRPr="00E42115">
                            <w:rPr>
                              <w:szCs w:val="19"/>
                            </w:rPr>
                            <w:t xml:space="preserve">   </w:t>
                          </w:r>
                        </w:p>
                        <w:p w14:paraId="75C3EA23" w14:textId="77777777" w:rsidR="004D1DC4" w:rsidRDefault="004D1DC4"/>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3E3CD" id="_x0000_t202" coordsize="21600,21600" o:spt="202" path="m,l,21600r21600,l21600,xe">
              <v:stroke joinstyle="miter"/>
              <v:path gradientshapeok="t" o:connecttype="rect"/>
            </v:shapetype>
            <v:shape id="Text Box 8" o:spid="_x0000_s1026" type="#_x0000_t202" style="position:absolute;margin-left:363pt;margin-top:28pt;width:232.35pt;height:19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4D1DC4" w14:paraId="27B03601" w14:textId="77777777">
                      <w:trPr>
                        <w:trHeight w:val="240"/>
                      </w:trPr>
                      <w:tc>
                        <w:tcPr>
                          <w:tcW w:w="1680" w:type="dxa"/>
                        </w:tcPr>
                        <w:p w14:paraId="76853E5F" w14:textId="77777777" w:rsidR="004D1DC4" w:rsidRPr="00D56C72" w:rsidRDefault="004D1DC4">
                          <w:pPr>
                            <w:rPr>
                              <w:rStyle w:val="Huisstijl-Kopje"/>
                            </w:rPr>
                          </w:pPr>
                          <w:bookmarkStart w:id="42" w:name="bmGegevens2" w:colFirst="1" w:colLast="1"/>
                          <w:bookmarkStart w:id="43" w:name="bmGegevens2Links" w:colFirst="0" w:colLast="0"/>
                          <w:r>
                            <w:rPr>
                              <w:rStyle w:val="Huisstijl-Kopje"/>
                            </w:rPr>
                            <w:t>Ver</w:t>
                          </w:r>
                          <w:r w:rsidRPr="00D56C72">
                            <w:rPr>
                              <w:rStyle w:val="Huisstijl-Kopje"/>
                            </w:rPr>
                            <w:t>sie</w:t>
                          </w:r>
                        </w:p>
                        <w:p w14:paraId="70B6C123" w14:textId="5E9B8B08" w:rsidR="004D1DC4" w:rsidRDefault="004D1DC4">
                          <w:pPr>
                            <w:rPr>
                              <w:rStyle w:val="Huisstijl-Gegeven"/>
                            </w:rPr>
                          </w:pPr>
                          <w:r>
                            <w:rPr>
                              <w:rStyle w:val="Huisstijl-Gegeven"/>
                            </w:rPr>
                            <w:t>0.2</w:t>
                          </w:r>
                        </w:p>
                        <w:p w14:paraId="2E1C5B05" w14:textId="77777777" w:rsidR="004D1DC4" w:rsidRPr="00D56C72" w:rsidRDefault="004D1DC4">
                          <w:pPr>
                            <w:rPr>
                              <w:rStyle w:val="Huisstijl-Kopje"/>
                            </w:rPr>
                          </w:pPr>
                          <w:r w:rsidRPr="00D56C72">
                            <w:rPr>
                              <w:rStyle w:val="Huisstijl-Kopje"/>
                            </w:rPr>
                            <w:t>Status</w:t>
                          </w:r>
                        </w:p>
                        <w:p w14:paraId="10DC99AC" w14:textId="77777777" w:rsidR="004D1DC4" w:rsidRPr="00D56C72" w:rsidRDefault="004D1DC4">
                          <w:pPr>
                            <w:rPr>
                              <w:rStyle w:val="Huisstijl-Gegeven"/>
                            </w:rPr>
                          </w:pPr>
                          <w:r>
                            <w:rPr>
                              <w:rStyle w:val="Huisstijl-Gegeven"/>
                            </w:rPr>
                            <w:t>Concept</w:t>
                          </w:r>
                        </w:p>
                      </w:tc>
                      <w:tc>
                        <w:tcPr>
                          <w:tcW w:w="2400" w:type="dxa"/>
                        </w:tcPr>
                        <w:p w14:paraId="7A002091" w14:textId="77777777" w:rsidR="004D1DC4" w:rsidRPr="00D56C72" w:rsidRDefault="004D1DC4">
                          <w:pPr>
                            <w:rPr>
                              <w:rStyle w:val="Huisstijl-Kopje"/>
                            </w:rPr>
                          </w:pPr>
                          <w:r w:rsidRPr="00D56C72">
                            <w:rPr>
                              <w:rStyle w:val="Huisstijl-Kopje"/>
                            </w:rPr>
                            <w:t>Datum gewijzigd</w:t>
                          </w:r>
                        </w:p>
                        <w:p w14:paraId="71EE46A5" w14:textId="73E85BD2" w:rsidR="004D1DC4" w:rsidRDefault="004D1DC4">
                          <w:pPr>
                            <w:rPr>
                              <w:rStyle w:val="Huisstijl-Gegeven"/>
                            </w:rPr>
                          </w:pPr>
                          <w:r>
                            <w:rPr>
                              <w:rStyle w:val="Huisstijl-Gegeven"/>
                            </w:rPr>
                            <w:t>28-05-2020</w:t>
                          </w:r>
                        </w:p>
                        <w:p w14:paraId="5D191E67" w14:textId="77777777" w:rsidR="004D1DC4" w:rsidRPr="00D56C72" w:rsidRDefault="004D1DC4" w:rsidP="00835DAA">
                          <w:pPr>
                            <w:rPr>
                              <w:rStyle w:val="Huisstijl-Gegeven"/>
                            </w:rPr>
                          </w:pPr>
                        </w:p>
                      </w:tc>
                    </w:tr>
                  </w:tbl>
                  <w:bookmarkEnd w:id="42"/>
                  <w:bookmarkEnd w:id="43"/>
                  <w:p w14:paraId="2E147D03" w14:textId="77777777" w:rsidR="004D1DC4" w:rsidRDefault="004D1DC4" w:rsidP="00835DAA">
                    <w:pPr>
                      <w:rPr>
                        <w:b/>
                        <w:sz w:val="14"/>
                        <w:szCs w:val="14"/>
                      </w:rPr>
                    </w:pPr>
                    <w:r>
                      <w:rPr>
                        <w:b/>
                        <w:sz w:val="14"/>
                        <w:szCs w:val="14"/>
                      </w:rPr>
                      <w:t>Nummer</w:t>
                    </w:r>
                  </w:p>
                  <w:p w14:paraId="630C9BDA" w14:textId="77777777" w:rsidR="004D1DC4" w:rsidRPr="00E42115" w:rsidRDefault="004D1DC4" w:rsidP="00835DAA">
                    <w:pPr>
                      <w:rPr>
                        <w:szCs w:val="19"/>
                      </w:rPr>
                    </w:pPr>
                    <w:r w:rsidRPr="00E42115">
                      <w:rPr>
                        <w:szCs w:val="19"/>
                      </w:rPr>
                      <w:t>M</w:t>
                    </w:r>
                    <w:r>
                      <w:rPr>
                        <w:szCs w:val="19"/>
                      </w:rPr>
                      <w:t>ST-ALG-OH-S0000-RAP-AAA99-K00015</w:t>
                    </w:r>
                    <w:r w:rsidRPr="00E42115">
                      <w:rPr>
                        <w:szCs w:val="19"/>
                      </w:rPr>
                      <w:t xml:space="preserve">   </w:t>
                    </w:r>
                  </w:p>
                  <w:p w14:paraId="75C3EA23" w14:textId="77777777" w:rsidR="004D1DC4" w:rsidRDefault="004D1DC4"/>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1" layoutInCell="1" allowOverlap="1" wp14:anchorId="30DF4BB8" wp14:editId="016891E9">
              <wp:simplePos x="0" y="0"/>
              <wp:positionH relativeFrom="page">
                <wp:posOffset>5447030</wp:posOffset>
              </wp:positionH>
              <wp:positionV relativeFrom="page">
                <wp:posOffset>365760</wp:posOffset>
              </wp:positionV>
              <wp:extent cx="2009775" cy="35052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4D1DC4" w14:paraId="1D05B38A" w14:textId="77777777" w:rsidTr="0048632C">
                            <w:trPr>
                              <w:cantSplit/>
                            </w:trPr>
                            <w:tc>
                              <w:tcPr>
                                <w:tcW w:w="2520" w:type="dxa"/>
                              </w:tcPr>
                              <w:p w14:paraId="52FBB2C3" w14:textId="77777777" w:rsidR="004D1DC4" w:rsidRPr="00586960" w:rsidRDefault="004D1DC4">
                                <w:pPr>
                                  <w:rPr>
                                    <w:rStyle w:val="Huisstijl-Kopje"/>
                                    <w:b w:val="0"/>
                                  </w:rPr>
                                </w:pPr>
                                <w:bookmarkStart w:id="44" w:name="bmBedrijf1" w:colFirst="0" w:colLast="0"/>
                              </w:p>
                            </w:tc>
                          </w:tr>
                          <w:bookmarkEnd w:id="44"/>
                        </w:tbl>
                        <w:p w14:paraId="7EC580A8" w14:textId="77777777" w:rsidR="004D1DC4" w:rsidRDefault="004D1DC4" w:rsidP="00965B98"/>
                        <w:tbl>
                          <w:tblPr>
                            <w:tblW w:w="0" w:type="auto"/>
                            <w:tblLayout w:type="fixed"/>
                            <w:tblCellMar>
                              <w:left w:w="0" w:type="dxa"/>
                              <w:right w:w="0" w:type="dxa"/>
                            </w:tblCellMar>
                            <w:tblLook w:val="0000" w:firstRow="0" w:lastRow="0" w:firstColumn="0" w:lastColumn="0" w:noHBand="0" w:noVBand="0"/>
                          </w:tblPr>
                          <w:tblGrid>
                            <w:gridCol w:w="2520"/>
                          </w:tblGrid>
                          <w:tr w:rsidR="004D1DC4" w14:paraId="7BBDA255" w14:textId="77777777" w:rsidTr="0048632C">
                            <w:trPr>
                              <w:trHeight w:hRule="exact" w:val="300"/>
                            </w:trPr>
                            <w:tc>
                              <w:tcPr>
                                <w:tcW w:w="2520" w:type="dxa"/>
                              </w:tcPr>
                              <w:p w14:paraId="79E5B0D4" w14:textId="77777777" w:rsidR="004D1DC4" w:rsidRDefault="004D1DC4">
                                <w:pPr>
                                  <w:rPr>
                                    <w:rStyle w:val="Huisstijl-Kopje"/>
                                  </w:rPr>
                                </w:pPr>
                                <w:bookmarkStart w:id="45" w:name="bmKopieKopjeA1" w:colFirst="0" w:colLast="0"/>
                              </w:p>
                            </w:tc>
                          </w:tr>
                          <w:tr w:rsidR="004D1DC4" w14:paraId="4C0CD157" w14:textId="77777777" w:rsidTr="0048632C">
                            <w:trPr>
                              <w:trHeight w:hRule="exact" w:val="600"/>
                            </w:trPr>
                            <w:tc>
                              <w:tcPr>
                                <w:tcW w:w="2520" w:type="dxa"/>
                              </w:tcPr>
                              <w:p w14:paraId="350997AE" w14:textId="77777777" w:rsidR="004D1DC4" w:rsidRDefault="004D1DC4">
                                <w:pPr>
                                  <w:spacing w:before="118"/>
                                  <w:ind w:left="79" w:right="79"/>
                                </w:pPr>
                                <w:bookmarkStart w:id="46" w:name="bmKopieA1" w:colFirst="0" w:colLast="0"/>
                                <w:bookmarkEnd w:id="45"/>
                              </w:p>
                            </w:tc>
                          </w:tr>
                          <w:bookmarkEnd w:id="46"/>
                        </w:tbl>
                        <w:p w14:paraId="22C7DC5C" w14:textId="77777777" w:rsidR="004D1DC4" w:rsidRDefault="004D1DC4" w:rsidP="00965B98"/>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F4BB8" id="Text Box 2" o:spid="_x0000_s1027" type="#_x0000_t202" style="position:absolute;margin-left:428.9pt;margin-top:28.8pt;width:158.25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4D1DC4" w14:paraId="1D05B38A" w14:textId="77777777" w:rsidTr="0048632C">
                      <w:trPr>
                        <w:cantSplit/>
                      </w:trPr>
                      <w:tc>
                        <w:tcPr>
                          <w:tcW w:w="2520" w:type="dxa"/>
                        </w:tcPr>
                        <w:p w14:paraId="52FBB2C3" w14:textId="77777777" w:rsidR="004D1DC4" w:rsidRPr="00586960" w:rsidRDefault="004D1DC4">
                          <w:pPr>
                            <w:rPr>
                              <w:rStyle w:val="Huisstijl-Kopje"/>
                              <w:b w:val="0"/>
                            </w:rPr>
                          </w:pPr>
                          <w:bookmarkStart w:id="47" w:name="bmBedrijf1" w:colFirst="0" w:colLast="0"/>
                        </w:p>
                      </w:tc>
                    </w:tr>
                    <w:bookmarkEnd w:id="47"/>
                  </w:tbl>
                  <w:p w14:paraId="7EC580A8" w14:textId="77777777" w:rsidR="004D1DC4" w:rsidRDefault="004D1DC4" w:rsidP="00965B98"/>
                  <w:tbl>
                    <w:tblPr>
                      <w:tblW w:w="0" w:type="auto"/>
                      <w:tblLayout w:type="fixed"/>
                      <w:tblCellMar>
                        <w:left w:w="0" w:type="dxa"/>
                        <w:right w:w="0" w:type="dxa"/>
                      </w:tblCellMar>
                      <w:tblLook w:val="0000" w:firstRow="0" w:lastRow="0" w:firstColumn="0" w:lastColumn="0" w:noHBand="0" w:noVBand="0"/>
                    </w:tblPr>
                    <w:tblGrid>
                      <w:gridCol w:w="2520"/>
                    </w:tblGrid>
                    <w:tr w:rsidR="004D1DC4" w14:paraId="7BBDA255" w14:textId="77777777" w:rsidTr="0048632C">
                      <w:trPr>
                        <w:trHeight w:hRule="exact" w:val="300"/>
                      </w:trPr>
                      <w:tc>
                        <w:tcPr>
                          <w:tcW w:w="2520" w:type="dxa"/>
                        </w:tcPr>
                        <w:p w14:paraId="79E5B0D4" w14:textId="77777777" w:rsidR="004D1DC4" w:rsidRDefault="004D1DC4">
                          <w:pPr>
                            <w:rPr>
                              <w:rStyle w:val="Huisstijl-Kopje"/>
                            </w:rPr>
                          </w:pPr>
                          <w:bookmarkStart w:id="48" w:name="bmKopieKopjeA1" w:colFirst="0" w:colLast="0"/>
                        </w:p>
                      </w:tc>
                    </w:tr>
                    <w:tr w:rsidR="004D1DC4" w14:paraId="4C0CD157" w14:textId="77777777" w:rsidTr="0048632C">
                      <w:trPr>
                        <w:trHeight w:hRule="exact" w:val="600"/>
                      </w:trPr>
                      <w:tc>
                        <w:tcPr>
                          <w:tcW w:w="2520" w:type="dxa"/>
                        </w:tcPr>
                        <w:p w14:paraId="350997AE" w14:textId="77777777" w:rsidR="004D1DC4" w:rsidRDefault="004D1DC4">
                          <w:pPr>
                            <w:spacing w:before="118"/>
                            <w:ind w:left="79" w:right="79"/>
                          </w:pPr>
                          <w:bookmarkStart w:id="49" w:name="bmKopieA1" w:colFirst="0" w:colLast="0"/>
                          <w:bookmarkEnd w:id="48"/>
                        </w:p>
                      </w:tc>
                    </w:tr>
                    <w:bookmarkEnd w:id="49"/>
                  </w:tbl>
                  <w:p w14:paraId="22C7DC5C" w14:textId="77777777" w:rsidR="004D1DC4" w:rsidRDefault="004D1DC4" w:rsidP="00965B98"/>
                </w:txbxContent>
              </v:textbox>
              <w10:wrap anchorx="page" anchory="page"/>
              <w10:anchorlock/>
            </v:shape>
          </w:pict>
        </mc:Fallback>
      </mc:AlternateContent>
    </w:r>
    <w:r>
      <w:tab/>
    </w:r>
  </w:p>
  <w:p w14:paraId="56B12D9C" w14:textId="77777777" w:rsidR="004D1DC4" w:rsidRDefault="004D1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E0700" w14:textId="77777777" w:rsidR="004D1DC4" w:rsidRDefault="004D1DC4">
    <w:pPr>
      <w:pStyle w:val="Header"/>
    </w:pPr>
    <w:r w:rsidRPr="00E66562">
      <w:rPr>
        <w:noProof/>
      </w:rPr>
      <w:drawing>
        <wp:inline distT="0" distB="0" distL="0" distR="0" wp14:anchorId="23B256BC" wp14:editId="0BB641E5">
          <wp:extent cx="1800225" cy="1095375"/>
          <wp:effectExtent l="0" t="0" r="9525" b="9525"/>
          <wp:docPr id="28" name="Picture 28"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1" allowOverlap="1" wp14:anchorId="6A0A93C4" wp14:editId="32D3B6C9">
              <wp:simplePos x="0" y="0"/>
              <wp:positionH relativeFrom="page">
                <wp:posOffset>5419725</wp:posOffset>
              </wp:positionH>
              <wp:positionV relativeFrom="page">
                <wp:posOffset>394335</wp:posOffset>
              </wp:positionV>
              <wp:extent cx="2009775" cy="35052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4D1DC4" w:rsidRPr="004D1DC4" w14:paraId="79CCAFCA" w14:textId="77777777" w:rsidTr="008F45CC">
                            <w:trPr>
                              <w:cantSplit/>
                            </w:trPr>
                            <w:tc>
                              <w:tcPr>
                                <w:tcW w:w="2520" w:type="dxa"/>
                              </w:tcPr>
                              <w:p w14:paraId="666524FF" w14:textId="77777777" w:rsidR="004D1DC4" w:rsidRPr="00826E08" w:rsidRDefault="004D1DC4">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14:paraId="51492E11" w14:textId="77777777" w:rsidR="004D1DC4" w:rsidRPr="00826E08" w:rsidRDefault="004D1DC4">
                                <w:pPr>
                                  <w:rPr>
                                    <w:rStyle w:val="Huisstijl-Kopje"/>
                                  </w:rPr>
                                </w:pPr>
                                <w:r>
                                  <w:rPr>
                                    <w:rStyle w:val="Huisstijl-Kopje"/>
                                  </w:rPr>
                                  <w:t>Marten Meesweg 25</w:t>
                                </w:r>
                              </w:p>
                              <w:p w14:paraId="7F791D6F" w14:textId="77777777" w:rsidR="004D1DC4" w:rsidRDefault="004D1DC4">
                                <w:pPr>
                                  <w:rPr>
                                    <w:rStyle w:val="Huisstijl-Kopje"/>
                                  </w:rPr>
                                </w:pPr>
                                <w:r>
                                  <w:rPr>
                                    <w:rStyle w:val="Huisstijl-Kopje"/>
                                  </w:rPr>
                                  <w:t>3068 AV Rotterdam</w:t>
                                </w:r>
                              </w:p>
                              <w:p w14:paraId="646B34AA" w14:textId="77777777" w:rsidR="004D1DC4" w:rsidRPr="00586960" w:rsidRDefault="004D1DC4">
                                <w:pPr>
                                  <w:rPr>
                                    <w:rStyle w:val="Huisstijl-Kopje"/>
                                  </w:rPr>
                                </w:pPr>
                              </w:p>
                              <w:p w14:paraId="7FD05C02" w14:textId="77777777" w:rsidR="004D1DC4" w:rsidRPr="00586960" w:rsidRDefault="004D1DC4">
                                <w:pPr>
                                  <w:rPr>
                                    <w:rStyle w:val="Huisstijl-Kopje"/>
                                  </w:rPr>
                                </w:pPr>
                                <w:r w:rsidRPr="00586960">
                                  <w:rPr>
                                    <w:rStyle w:val="Huisstijl-Kopje"/>
                                  </w:rPr>
                                  <w:t>Postbus 4346</w:t>
                                </w:r>
                              </w:p>
                              <w:p w14:paraId="7766BB66" w14:textId="77777777" w:rsidR="004D1DC4" w:rsidRPr="00586960" w:rsidRDefault="004D1DC4">
                                <w:pPr>
                                  <w:rPr>
                                    <w:rStyle w:val="Huisstijl-Kopje"/>
                                  </w:rPr>
                                </w:pPr>
                                <w:r w:rsidRPr="00586960">
                                  <w:rPr>
                                    <w:rStyle w:val="Huisstijl-Kopje"/>
                                  </w:rPr>
                                  <w:t xml:space="preserve">3006 AH Rotterdam </w:t>
                                </w:r>
                              </w:p>
                              <w:p w14:paraId="3B302FDE" w14:textId="77777777" w:rsidR="004D1DC4" w:rsidRPr="00586960" w:rsidRDefault="004D1DC4">
                                <w:pPr>
                                  <w:rPr>
                                    <w:rStyle w:val="Huisstijl-Kopje"/>
                                  </w:rPr>
                                </w:pPr>
                              </w:p>
                              <w:p w14:paraId="42A91C35" w14:textId="77777777" w:rsidR="004D1DC4" w:rsidRPr="00586960" w:rsidRDefault="004D1DC4">
                                <w:pPr>
                                  <w:rPr>
                                    <w:rStyle w:val="Huisstijl-Kopje"/>
                                  </w:rPr>
                                </w:pPr>
                                <w:r w:rsidRPr="00586960">
                                  <w:rPr>
                                    <w:rStyle w:val="Huisstijl-Kopje"/>
                                  </w:rPr>
                                  <w:t>Telefoon 055 - 538 22 22</w:t>
                                </w:r>
                              </w:p>
                              <w:p w14:paraId="6CABFECF" w14:textId="77777777" w:rsidR="004D1DC4" w:rsidRPr="00996516" w:rsidRDefault="004D1DC4">
                                <w:pPr>
                                  <w:rPr>
                                    <w:rStyle w:val="Huisstijl-Kopje"/>
                                    <w:lang w:val="fr-FR"/>
                                  </w:rPr>
                                </w:pPr>
                                <w:r w:rsidRPr="00996516">
                                  <w:rPr>
                                    <w:rStyle w:val="Huisstijl-Kopje"/>
                                    <w:lang w:val="fr-FR"/>
                                  </w:rPr>
                                  <w:t>Fax 055 - 538 22 44</w:t>
                                </w:r>
                              </w:p>
                              <w:p w14:paraId="1D5B3813" w14:textId="77777777" w:rsidR="004D1DC4" w:rsidRPr="00996516" w:rsidRDefault="004D1DC4">
                                <w:pPr>
                                  <w:rPr>
                                    <w:rStyle w:val="Huisstijl-Kopje"/>
                                    <w:lang w:val="fr-FR"/>
                                  </w:rPr>
                                </w:pPr>
                              </w:p>
                              <w:p w14:paraId="4F82E188" w14:textId="77777777" w:rsidR="004D1DC4" w:rsidRPr="00996516" w:rsidRDefault="004D1DC4">
                                <w:pPr>
                                  <w:rPr>
                                    <w:rStyle w:val="Huisstijl-Kopje"/>
                                    <w:lang w:val="fr-FR"/>
                                  </w:rPr>
                                </w:pPr>
                                <w:r w:rsidRPr="00996516">
                                  <w:rPr>
                                    <w:rStyle w:val="Huisstijl-Kopje"/>
                                    <w:lang w:val="fr-FR"/>
                                  </w:rPr>
                                  <w:t>info@mobilis.nl</w:t>
                                </w:r>
                              </w:p>
                              <w:p w14:paraId="6B12F3D2" w14:textId="77777777" w:rsidR="004D1DC4" w:rsidRPr="00996516" w:rsidRDefault="004D1DC4">
                                <w:pPr>
                                  <w:rPr>
                                    <w:rStyle w:val="Huisstijl-Kopje"/>
                                    <w:lang w:val="fr-FR"/>
                                  </w:rPr>
                                </w:pPr>
                                <w:r w:rsidRPr="00996516">
                                  <w:rPr>
                                    <w:rStyle w:val="Huisstijl-Kopje"/>
                                    <w:lang w:val="fr-FR"/>
                                  </w:rPr>
                                  <w:t>www.mobilis.nl</w:t>
                                </w:r>
                              </w:p>
                              <w:p w14:paraId="5120C230" w14:textId="77777777" w:rsidR="004D1DC4" w:rsidRPr="00996516" w:rsidRDefault="004D1DC4">
                                <w:pPr>
                                  <w:rPr>
                                    <w:rStyle w:val="Huisstijl-Kopje"/>
                                    <w:lang w:val="fr-FR"/>
                                  </w:rPr>
                                </w:pPr>
                                <w:r w:rsidRPr="00996516">
                                  <w:rPr>
                                    <w:rStyle w:val="Huisstijl-Kopje"/>
                                    <w:lang w:val="fr-FR"/>
                                  </w:rPr>
                                  <w:t>IBAN NL26 INGB 0664 3429 49</w:t>
                                </w:r>
                              </w:p>
                              <w:p w14:paraId="70C691DD" w14:textId="77777777" w:rsidR="004D1DC4" w:rsidRPr="00996516" w:rsidRDefault="004D1DC4">
                                <w:pPr>
                                  <w:rPr>
                                    <w:rStyle w:val="Huisstijl-Kopje"/>
                                    <w:lang w:val="fr-FR"/>
                                  </w:rPr>
                                </w:pPr>
                                <w:r w:rsidRPr="00996516">
                                  <w:rPr>
                                    <w:rStyle w:val="Huisstijl-Kopje"/>
                                    <w:lang w:val="fr-FR"/>
                                  </w:rPr>
                                  <w:t>BIC INGBNL2A</w:t>
                                </w:r>
                              </w:p>
                              <w:p w14:paraId="0CD6B0BE" w14:textId="77777777" w:rsidR="004D1DC4" w:rsidRPr="00996516" w:rsidRDefault="004D1DC4">
                                <w:pPr>
                                  <w:rPr>
                                    <w:rFonts w:cs="Arial"/>
                                    <w:b/>
                                    <w:sz w:val="14"/>
                                    <w:szCs w:val="14"/>
                                    <w:lang w:val="fr-FR"/>
                                  </w:rPr>
                                </w:pPr>
                                <w:r w:rsidRPr="00996516">
                                  <w:rPr>
                                    <w:rFonts w:cs="Arial"/>
                                    <w:b/>
                                    <w:sz w:val="14"/>
                                    <w:szCs w:val="14"/>
                                    <w:lang w:val="fr-FR"/>
                                  </w:rPr>
                                  <w:t>KvK-nummer 65391659</w:t>
                                </w:r>
                              </w:p>
                              <w:p w14:paraId="23471A67" w14:textId="77777777" w:rsidR="004D1DC4" w:rsidRPr="00996516" w:rsidRDefault="004D1DC4">
                                <w:pPr>
                                  <w:rPr>
                                    <w:rStyle w:val="Huisstijl-Kopje"/>
                                    <w:b w:val="0"/>
                                    <w:lang w:val="fr-FR"/>
                                  </w:rPr>
                                </w:pPr>
                                <w:r w:rsidRPr="00996516">
                                  <w:rPr>
                                    <w:rStyle w:val="Huisstijl-Kopje"/>
                                    <w:lang w:val="fr-FR"/>
                                  </w:rPr>
                                  <w:t>ISO 9001 en VCA** gecertificeerd</w:t>
                                </w:r>
                              </w:p>
                            </w:tc>
                          </w:tr>
                        </w:tbl>
                        <w:p w14:paraId="3C80D870" w14:textId="77777777" w:rsidR="004D1DC4" w:rsidRPr="00996516" w:rsidRDefault="004D1DC4"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4D1DC4" w:rsidRPr="004D1DC4" w14:paraId="204564BD" w14:textId="77777777" w:rsidTr="008F45CC">
                            <w:trPr>
                              <w:trHeight w:hRule="exact" w:val="300"/>
                            </w:trPr>
                            <w:tc>
                              <w:tcPr>
                                <w:tcW w:w="2520" w:type="dxa"/>
                              </w:tcPr>
                              <w:p w14:paraId="35FC0480" w14:textId="77777777" w:rsidR="004D1DC4" w:rsidRPr="00996516" w:rsidRDefault="004D1DC4">
                                <w:pPr>
                                  <w:rPr>
                                    <w:rStyle w:val="Huisstijl-Kopje"/>
                                    <w:lang w:val="fr-FR"/>
                                  </w:rPr>
                                </w:pPr>
                              </w:p>
                            </w:tc>
                          </w:tr>
                          <w:tr w:rsidR="004D1DC4" w:rsidRPr="004D1DC4" w14:paraId="40741CA0" w14:textId="77777777" w:rsidTr="008F45CC">
                            <w:trPr>
                              <w:trHeight w:hRule="exact" w:val="600"/>
                            </w:trPr>
                            <w:tc>
                              <w:tcPr>
                                <w:tcW w:w="2520" w:type="dxa"/>
                              </w:tcPr>
                              <w:p w14:paraId="21367004" w14:textId="77777777" w:rsidR="004D1DC4" w:rsidRPr="00996516" w:rsidRDefault="004D1DC4">
                                <w:pPr>
                                  <w:spacing w:before="118"/>
                                  <w:ind w:left="79" w:right="79"/>
                                  <w:rPr>
                                    <w:lang w:val="fr-FR"/>
                                  </w:rPr>
                                </w:pPr>
                              </w:p>
                            </w:tc>
                          </w:tr>
                        </w:tbl>
                        <w:p w14:paraId="417AF16E" w14:textId="77777777" w:rsidR="004D1DC4" w:rsidRPr="00996516" w:rsidRDefault="004D1DC4" w:rsidP="00D829E7">
                          <w:pPr>
                            <w:rPr>
                              <w:lang w:val="fr-FR"/>
                            </w:rPr>
                          </w:pPr>
                        </w:p>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A93C4" id="_x0000_t202" coordsize="21600,21600" o:spt="202" path="m,l,21600r21600,l21600,xe">
              <v:stroke joinstyle="miter"/>
              <v:path gradientshapeok="t" o:connecttype="rect"/>
            </v:shapetype>
            <v:shape id="_x0000_s1028" type="#_x0000_t202" style="position:absolute;margin-left:426.75pt;margin-top:31.05pt;width:158.25pt;height:2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4D1DC4" w:rsidRPr="004D1DC4" w14:paraId="79CCAFCA" w14:textId="77777777" w:rsidTr="008F45CC">
                      <w:trPr>
                        <w:cantSplit/>
                      </w:trPr>
                      <w:tc>
                        <w:tcPr>
                          <w:tcW w:w="2520" w:type="dxa"/>
                        </w:tcPr>
                        <w:p w14:paraId="666524FF" w14:textId="77777777" w:rsidR="004D1DC4" w:rsidRPr="00826E08" w:rsidRDefault="004D1DC4">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14:paraId="51492E11" w14:textId="77777777" w:rsidR="004D1DC4" w:rsidRPr="00826E08" w:rsidRDefault="004D1DC4">
                          <w:pPr>
                            <w:rPr>
                              <w:rStyle w:val="Huisstijl-Kopje"/>
                            </w:rPr>
                          </w:pPr>
                          <w:r>
                            <w:rPr>
                              <w:rStyle w:val="Huisstijl-Kopje"/>
                            </w:rPr>
                            <w:t>Marten Meesweg 25</w:t>
                          </w:r>
                        </w:p>
                        <w:p w14:paraId="7F791D6F" w14:textId="77777777" w:rsidR="004D1DC4" w:rsidRDefault="004D1DC4">
                          <w:pPr>
                            <w:rPr>
                              <w:rStyle w:val="Huisstijl-Kopje"/>
                            </w:rPr>
                          </w:pPr>
                          <w:r>
                            <w:rPr>
                              <w:rStyle w:val="Huisstijl-Kopje"/>
                            </w:rPr>
                            <w:t>3068 AV Rotterdam</w:t>
                          </w:r>
                        </w:p>
                        <w:p w14:paraId="646B34AA" w14:textId="77777777" w:rsidR="004D1DC4" w:rsidRPr="00586960" w:rsidRDefault="004D1DC4">
                          <w:pPr>
                            <w:rPr>
                              <w:rStyle w:val="Huisstijl-Kopje"/>
                            </w:rPr>
                          </w:pPr>
                        </w:p>
                        <w:p w14:paraId="7FD05C02" w14:textId="77777777" w:rsidR="004D1DC4" w:rsidRPr="00586960" w:rsidRDefault="004D1DC4">
                          <w:pPr>
                            <w:rPr>
                              <w:rStyle w:val="Huisstijl-Kopje"/>
                            </w:rPr>
                          </w:pPr>
                          <w:r w:rsidRPr="00586960">
                            <w:rPr>
                              <w:rStyle w:val="Huisstijl-Kopje"/>
                            </w:rPr>
                            <w:t>Postbus 4346</w:t>
                          </w:r>
                        </w:p>
                        <w:p w14:paraId="7766BB66" w14:textId="77777777" w:rsidR="004D1DC4" w:rsidRPr="00586960" w:rsidRDefault="004D1DC4">
                          <w:pPr>
                            <w:rPr>
                              <w:rStyle w:val="Huisstijl-Kopje"/>
                            </w:rPr>
                          </w:pPr>
                          <w:r w:rsidRPr="00586960">
                            <w:rPr>
                              <w:rStyle w:val="Huisstijl-Kopje"/>
                            </w:rPr>
                            <w:t xml:space="preserve">3006 AH Rotterdam </w:t>
                          </w:r>
                        </w:p>
                        <w:p w14:paraId="3B302FDE" w14:textId="77777777" w:rsidR="004D1DC4" w:rsidRPr="00586960" w:rsidRDefault="004D1DC4">
                          <w:pPr>
                            <w:rPr>
                              <w:rStyle w:val="Huisstijl-Kopje"/>
                            </w:rPr>
                          </w:pPr>
                        </w:p>
                        <w:p w14:paraId="42A91C35" w14:textId="77777777" w:rsidR="004D1DC4" w:rsidRPr="00586960" w:rsidRDefault="004D1DC4">
                          <w:pPr>
                            <w:rPr>
                              <w:rStyle w:val="Huisstijl-Kopje"/>
                            </w:rPr>
                          </w:pPr>
                          <w:r w:rsidRPr="00586960">
                            <w:rPr>
                              <w:rStyle w:val="Huisstijl-Kopje"/>
                            </w:rPr>
                            <w:t>Telefoon 055 - 538 22 22</w:t>
                          </w:r>
                        </w:p>
                        <w:p w14:paraId="6CABFECF" w14:textId="77777777" w:rsidR="004D1DC4" w:rsidRPr="00996516" w:rsidRDefault="004D1DC4">
                          <w:pPr>
                            <w:rPr>
                              <w:rStyle w:val="Huisstijl-Kopje"/>
                              <w:lang w:val="fr-FR"/>
                            </w:rPr>
                          </w:pPr>
                          <w:r w:rsidRPr="00996516">
                            <w:rPr>
                              <w:rStyle w:val="Huisstijl-Kopje"/>
                              <w:lang w:val="fr-FR"/>
                            </w:rPr>
                            <w:t>Fax 055 - 538 22 44</w:t>
                          </w:r>
                        </w:p>
                        <w:p w14:paraId="1D5B3813" w14:textId="77777777" w:rsidR="004D1DC4" w:rsidRPr="00996516" w:rsidRDefault="004D1DC4">
                          <w:pPr>
                            <w:rPr>
                              <w:rStyle w:val="Huisstijl-Kopje"/>
                              <w:lang w:val="fr-FR"/>
                            </w:rPr>
                          </w:pPr>
                        </w:p>
                        <w:p w14:paraId="4F82E188" w14:textId="77777777" w:rsidR="004D1DC4" w:rsidRPr="00996516" w:rsidRDefault="004D1DC4">
                          <w:pPr>
                            <w:rPr>
                              <w:rStyle w:val="Huisstijl-Kopje"/>
                              <w:lang w:val="fr-FR"/>
                            </w:rPr>
                          </w:pPr>
                          <w:r w:rsidRPr="00996516">
                            <w:rPr>
                              <w:rStyle w:val="Huisstijl-Kopje"/>
                              <w:lang w:val="fr-FR"/>
                            </w:rPr>
                            <w:t>info@mobilis.nl</w:t>
                          </w:r>
                        </w:p>
                        <w:p w14:paraId="6B12F3D2" w14:textId="77777777" w:rsidR="004D1DC4" w:rsidRPr="00996516" w:rsidRDefault="004D1DC4">
                          <w:pPr>
                            <w:rPr>
                              <w:rStyle w:val="Huisstijl-Kopje"/>
                              <w:lang w:val="fr-FR"/>
                            </w:rPr>
                          </w:pPr>
                          <w:r w:rsidRPr="00996516">
                            <w:rPr>
                              <w:rStyle w:val="Huisstijl-Kopje"/>
                              <w:lang w:val="fr-FR"/>
                            </w:rPr>
                            <w:t>www.mobilis.nl</w:t>
                          </w:r>
                        </w:p>
                        <w:p w14:paraId="5120C230" w14:textId="77777777" w:rsidR="004D1DC4" w:rsidRPr="00996516" w:rsidRDefault="004D1DC4">
                          <w:pPr>
                            <w:rPr>
                              <w:rStyle w:val="Huisstijl-Kopje"/>
                              <w:lang w:val="fr-FR"/>
                            </w:rPr>
                          </w:pPr>
                          <w:r w:rsidRPr="00996516">
                            <w:rPr>
                              <w:rStyle w:val="Huisstijl-Kopje"/>
                              <w:lang w:val="fr-FR"/>
                            </w:rPr>
                            <w:t>IBAN NL26 INGB 0664 3429 49</w:t>
                          </w:r>
                        </w:p>
                        <w:p w14:paraId="70C691DD" w14:textId="77777777" w:rsidR="004D1DC4" w:rsidRPr="00996516" w:rsidRDefault="004D1DC4">
                          <w:pPr>
                            <w:rPr>
                              <w:rStyle w:val="Huisstijl-Kopje"/>
                              <w:lang w:val="fr-FR"/>
                            </w:rPr>
                          </w:pPr>
                          <w:r w:rsidRPr="00996516">
                            <w:rPr>
                              <w:rStyle w:val="Huisstijl-Kopje"/>
                              <w:lang w:val="fr-FR"/>
                            </w:rPr>
                            <w:t>BIC INGBNL2A</w:t>
                          </w:r>
                        </w:p>
                        <w:p w14:paraId="0CD6B0BE" w14:textId="77777777" w:rsidR="004D1DC4" w:rsidRPr="00996516" w:rsidRDefault="004D1DC4">
                          <w:pPr>
                            <w:rPr>
                              <w:rFonts w:cs="Arial"/>
                              <w:b/>
                              <w:sz w:val="14"/>
                              <w:szCs w:val="14"/>
                              <w:lang w:val="fr-FR"/>
                            </w:rPr>
                          </w:pPr>
                          <w:r w:rsidRPr="00996516">
                            <w:rPr>
                              <w:rFonts w:cs="Arial"/>
                              <w:b/>
                              <w:sz w:val="14"/>
                              <w:szCs w:val="14"/>
                              <w:lang w:val="fr-FR"/>
                            </w:rPr>
                            <w:t>KvK-nummer 65391659</w:t>
                          </w:r>
                        </w:p>
                        <w:p w14:paraId="23471A67" w14:textId="77777777" w:rsidR="004D1DC4" w:rsidRPr="00996516" w:rsidRDefault="004D1DC4">
                          <w:pPr>
                            <w:rPr>
                              <w:rStyle w:val="Huisstijl-Kopje"/>
                              <w:b w:val="0"/>
                              <w:lang w:val="fr-FR"/>
                            </w:rPr>
                          </w:pPr>
                          <w:r w:rsidRPr="00996516">
                            <w:rPr>
                              <w:rStyle w:val="Huisstijl-Kopje"/>
                              <w:lang w:val="fr-FR"/>
                            </w:rPr>
                            <w:t>ISO 9001 en VCA** gecertificeerd</w:t>
                          </w:r>
                        </w:p>
                      </w:tc>
                    </w:tr>
                  </w:tbl>
                  <w:p w14:paraId="3C80D870" w14:textId="77777777" w:rsidR="004D1DC4" w:rsidRPr="00996516" w:rsidRDefault="004D1DC4"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4D1DC4" w:rsidRPr="004D1DC4" w14:paraId="204564BD" w14:textId="77777777" w:rsidTr="008F45CC">
                      <w:trPr>
                        <w:trHeight w:hRule="exact" w:val="300"/>
                      </w:trPr>
                      <w:tc>
                        <w:tcPr>
                          <w:tcW w:w="2520" w:type="dxa"/>
                        </w:tcPr>
                        <w:p w14:paraId="35FC0480" w14:textId="77777777" w:rsidR="004D1DC4" w:rsidRPr="00996516" w:rsidRDefault="004D1DC4">
                          <w:pPr>
                            <w:rPr>
                              <w:rStyle w:val="Huisstijl-Kopje"/>
                              <w:lang w:val="fr-FR"/>
                            </w:rPr>
                          </w:pPr>
                        </w:p>
                      </w:tc>
                    </w:tr>
                    <w:tr w:rsidR="004D1DC4" w:rsidRPr="004D1DC4" w14:paraId="40741CA0" w14:textId="77777777" w:rsidTr="008F45CC">
                      <w:trPr>
                        <w:trHeight w:hRule="exact" w:val="600"/>
                      </w:trPr>
                      <w:tc>
                        <w:tcPr>
                          <w:tcW w:w="2520" w:type="dxa"/>
                        </w:tcPr>
                        <w:p w14:paraId="21367004" w14:textId="77777777" w:rsidR="004D1DC4" w:rsidRPr="00996516" w:rsidRDefault="004D1DC4">
                          <w:pPr>
                            <w:spacing w:before="118"/>
                            <w:ind w:left="79" w:right="79"/>
                            <w:rPr>
                              <w:lang w:val="fr-FR"/>
                            </w:rPr>
                          </w:pPr>
                        </w:p>
                      </w:tc>
                    </w:tr>
                  </w:tbl>
                  <w:p w14:paraId="417AF16E" w14:textId="77777777" w:rsidR="004D1DC4" w:rsidRPr="00996516" w:rsidRDefault="004D1DC4" w:rsidP="00D829E7">
                    <w:pPr>
                      <w:rPr>
                        <w:lang w:val="fr-FR"/>
                      </w:rPr>
                    </w:pPr>
                  </w:p>
                </w:txbxContent>
              </v:textbox>
              <w10:wrap anchorx="page" anchory="page"/>
              <w10:anchorlock/>
            </v:shape>
          </w:pict>
        </mc:Fallback>
      </mc:AlternateContent>
    </w:r>
    <w:r>
      <w:rPr>
        <w:noProof/>
      </w:rPr>
      <mc:AlternateContent>
        <mc:Choice Requires="wps">
          <w:drawing>
            <wp:anchor distT="0" distB="0" distL="114300" distR="114300" simplePos="0" relativeHeight="251658240" behindDoc="0" locked="1" layoutInCell="1" allowOverlap="1" wp14:anchorId="7F180074" wp14:editId="56D64E43">
              <wp:simplePos x="0" y="0"/>
              <wp:positionH relativeFrom="page">
                <wp:posOffset>5676900</wp:posOffset>
              </wp:positionH>
              <wp:positionV relativeFrom="page">
                <wp:posOffset>4013200</wp:posOffset>
              </wp:positionV>
              <wp:extent cx="1752600" cy="60960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4D1DC4" w14:paraId="4DF47F2A" w14:textId="77777777" w:rsidTr="0048632C">
                            <w:tc>
                              <w:tcPr>
                                <w:tcW w:w="2520" w:type="dxa"/>
                              </w:tcPr>
                              <w:p w14:paraId="494DA205" w14:textId="77777777" w:rsidR="004D1DC4" w:rsidRPr="00D56C72" w:rsidRDefault="004D1DC4">
                                <w:pPr>
                                  <w:rPr>
                                    <w:rStyle w:val="Huisstijl-Kopje"/>
                                  </w:rPr>
                                </w:pPr>
                                <w:bookmarkStart w:id="50" w:name="bmGegevens1" w:colFirst="0" w:colLast="0"/>
                                <w:r w:rsidRPr="00D56C72">
                                  <w:rPr>
                                    <w:rStyle w:val="Huisstijl-Kopje"/>
                                  </w:rPr>
                                  <w:t>Datum opgesteld</w:t>
                                </w:r>
                              </w:p>
                              <w:p w14:paraId="424D6C16" w14:textId="77777777" w:rsidR="004D1DC4" w:rsidRDefault="004D1DC4">
                                <w:pPr>
                                  <w:rPr>
                                    <w:rStyle w:val="Huisstijl-Gegeven"/>
                                  </w:rPr>
                                </w:pPr>
                                <w:r>
                                  <w:rPr>
                                    <w:rStyle w:val="Huisstijl-Gegeven"/>
                                  </w:rPr>
                                  <w:t>14-04-2020</w:t>
                                </w:r>
                              </w:p>
                              <w:p w14:paraId="2F3872C4" w14:textId="77777777" w:rsidR="004D1DC4" w:rsidRDefault="004D1DC4">
                                <w:pPr>
                                  <w:rPr>
                                    <w:rStyle w:val="Huisstijl-Kopje"/>
                                  </w:rPr>
                                </w:pPr>
                                <w:r w:rsidRPr="00D56C72">
                                  <w:rPr>
                                    <w:rStyle w:val="Huisstijl-Kopje"/>
                                  </w:rPr>
                                  <w:t>Datum gewijzigd</w:t>
                                </w:r>
                              </w:p>
                              <w:p w14:paraId="39A83324" w14:textId="04BEB716" w:rsidR="004D1DC4" w:rsidRPr="004D1DC4" w:rsidRDefault="004D1DC4">
                                <w:pPr>
                                  <w:rPr>
                                    <w:rStyle w:val="Huisstijl-Kopje"/>
                                    <w:b w:val="0"/>
                                    <w:sz w:val="19"/>
                                    <w:szCs w:val="19"/>
                                  </w:rPr>
                                </w:pPr>
                                <w:r w:rsidRPr="004D1DC4">
                                  <w:rPr>
                                    <w:rStyle w:val="Huisstijl-Kopje"/>
                                    <w:b w:val="0"/>
                                    <w:sz w:val="19"/>
                                    <w:szCs w:val="19"/>
                                  </w:rPr>
                                  <w:t>28-05-2020</w:t>
                                </w:r>
                              </w:p>
                              <w:p w14:paraId="23979CD3" w14:textId="77777777" w:rsidR="004D1DC4" w:rsidRDefault="004D1DC4">
                                <w:pPr>
                                  <w:rPr>
                                    <w:rStyle w:val="Huisstijl-Kopje"/>
                                  </w:rPr>
                                </w:pPr>
                                <w:r w:rsidRPr="00D56C72">
                                  <w:rPr>
                                    <w:rStyle w:val="Huisstijl-Kopje"/>
                                  </w:rPr>
                                  <w:t>Nummer</w:t>
                                </w:r>
                              </w:p>
                              <w:p w14:paraId="0A681968" w14:textId="77777777" w:rsidR="004D1DC4" w:rsidRDefault="004D1DC4">
                                <w:pPr>
                                  <w:rPr>
                                    <w:rStyle w:val="Huisstijl-Kopje"/>
                                    <w:sz w:val="19"/>
                                    <w:szCs w:val="19"/>
                                  </w:rPr>
                                </w:pPr>
                                <w:r w:rsidRPr="00C91D0F">
                                  <w:rPr>
                                    <w:rStyle w:val="Huisstijl-Kopje"/>
                                    <w:sz w:val="19"/>
                                    <w:szCs w:val="19"/>
                                  </w:rPr>
                                  <w:t>M</w:t>
                                </w:r>
                                <w:r>
                                  <w:rPr>
                                    <w:rStyle w:val="Huisstijl-Kopje"/>
                                    <w:sz w:val="19"/>
                                    <w:szCs w:val="19"/>
                                  </w:rPr>
                                  <w:t>ST-ALG-OH-S0000-RAP-AAA99-K00014</w:t>
                                </w:r>
                                <w:r w:rsidRPr="00C91D0F">
                                  <w:rPr>
                                    <w:rStyle w:val="Huisstijl-Kopje"/>
                                    <w:sz w:val="19"/>
                                    <w:szCs w:val="19"/>
                                  </w:rPr>
                                  <w:t xml:space="preserve"> </w:t>
                                </w:r>
                              </w:p>
                              <w:p w14:paraId="56A35A96" w14:textId="77777777" w:rsidR="004D1DC4" w:rsidRPr="00D56C72" w:rsidRDefault="004D1DC4">
                                <w:pPr>
                                  <w:rPr>
                                    <w:rStyle w:val="Huisstijl-Kopje"/>
                                  </w:rPr>
                                </w:pPr>
                                <w:r>
                                  <w:rPr>
                                    <w:rStyle w:val="Huisstijl-Kopje"/>
                                  </w:rPr>
                                  <w:t>Ver</w:t>
                                </w:r>
                                <w:r w:rsidRPr="00D56C72">
                                  <w:rPr>
                                    <w:rStyle w:val="Huisstijl-Kopje"/>
                                  </w:rPr>
                                  <w:t>sie</w:t>
                                </w:r>
                              </w:p>
                              <w:p w14:paraId="53D701FC" w14:textId="7DB23BAC" w:rsidR="004D1DC4" w:rsidRDefault="004D1DC4">
                                <w:pPr>
                                  <w:rPr>
                                    <w:rStyle w:val="Huisstijl-Gegeven"/>
                                  </w:rPr>
                                </w:pPr>
                                <w:r>
                                  <w:rPr>
                                    <w:rStyle w:val="Huisstijl-Gegeven"/>
                                  </w:rPr>
                                  <w:t>0.2</w:t>
                                </w:r>
                              </w:p>
                              <w:p w14:paraId="7A74040C" w14:textId="77777777" w:rsidR="004D1DC4" w:rsidRPr="00D56C72" w:rsidRDefault="004D1DC4">
                                <w:pPr>
                                  <w:rPr>
                                    <w:rStyle w:val="Huisstijl-Kopje"/>
                                  </w:rPr>
                                </w:pPr>
                                <w:r w:rsidRPr="00D56C72">
                                  <w:rPr>
                                    <w:rStyle w:val="Huisstijl-Kopje"/>
                                  </w:rPr>
                                  <w:t>Status</w:t>
                                </w:r>
                              </w:p>
                              <w:p w14:paraId="4FCC48F4" w14:textId="77777777" w:rsidR="004D1DC4" w:rsidRDefault="004D1DC4">
                                <w:pPr>
                                  <w:rPr>
                                    <w:rStyle w:val="Huisstijl-Gegeven"/>
                                  </w:rPr>
                                </w:pPr>
                                <w:r>
                                  <w:rPr>
                                    <w:rStyle w:val="Huisstijl-Gegeven"/>
                                  </w:rPr>
                                  <w:t>Concept</w:t>
                                </w:r>
                              </w:p>
                              <w:p w14:paraId="6B179793" w14:textId="77777777" w:rsidR="004D1DC4" w:rsidRPr="00D56C72" w:rsidRDefault="004D1DC4">
                                <w:pPr>
                                  <w:rPr>
                                    <w:rStyle w:val="Huisstijl-Kopje"/>
                                  </w:rPr>
                                </w:pPr>
                                <w:r w:rsidRPr="00D56C72">
                                  <w:rPr>
                                    <w:rStyle w:val="Huisstijl-Kopje"/>
                                  </w:rPr>
                                  <w:t>Blad</w:t>
                                </w:r>
                              </w:p>
                              <w:p w14:paraId="031EC191" w14:textId="77777777" w:rsidR="004D1DC4" w:rsidRPr="00D56C72" w:rsidRDefault="004D1DC4">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4A4B9B">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4A4B9B">
                                  <w:rPr>
                                    <w:rStyle w:val="Huisstijl-Gegeven"/>
                                  </w:rPr>
                                  <w:t>17</w:t>
                                </w:r>
                                <w:r w:rsidRPr="00D56C72">
                                  <w:rPr>
                                    <w:rStyle w:val="Huisstijl-Gegeven"/>
                                  </w:rPr>
                                  <w:fldChar w:fldCharType="end"/>
                                </w:r>
                              </w:p>
                            </w:tc>
                          </w:tr>
                          <w:tr w:rsidR="004D1DC4" w14:paraId="3EA881FE"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7BF3D89" w14:textId="77777777" w:rsidR="004D1DC4" w:rsidRDefault="004D1DC4">
                                <w:pPr>
                                  <w:rPr>
                                    <w:rStyle w:val="Huisstijl-Kopje"/>
                                  </w:rPr>
                                </w:pPr>
                                <w:bookmarkStart w:id="51" w:name="bmKopieKopjeB1" w:colFirst="0" w:colLast="0"/>
                                <w:bookmarkEnd w:id="50"/>
                              </w:p>
                            </w:tc>
                          </w:tr>
                          <w:tr w:rsidR="004D1DC4" w14:paraId="6340FBEE"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18FC337" w14:textId="77777777" w:rsidR="004D1DC4" w:rsidRDefault="004D1DC4">
                                <w:pPr>
                                  <w:spacing w:before="118"/>
                                  <w:ind w:left="79" w:right="79"/>
                                </w:pPr>
                                <w:bookmarkStart w:id="52" w:name="bmKopieB1" w:colFirst="0" w:colLast="0"/>
                                <w:bookmarkEnd w:id="51"/>
                              </w:p>
                            </w:tc>
                          </w:tr>
                          <w:bookmarkEnd w:id="52"/>
                        </w:tbl>
                        <w:p w14:paraId="4F0DC954" w14:textId="77777777" w:rsidR="004D1DC4" w:rsidRDefault="004D1DC4" w:rsidP="00835DAA">
                          <w:pPr>
                            <w:ind w:left="7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80074" id="Text Box 4" o:spid="_x0000_s1029" type="#_x0000_t202" style="position:absolute;margin-left:447pt;margin-top:316pt;width:138pt;height:48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vtruc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4D1DC4" w14:paraId="4DF47F2A" w14:textId="77777777" w:rsidTr="0048632C">
                      <w:tc>
                        <w:tcPr>
                          <w:tcW w:w="2520" w:type="dxa"/>
                        </w:tcPr>
                        <w:p w14:paraId="494DA205" w14:textId="77777777" w:rsidR="004D1DC4" w:rsidRPr="00D56C72" w:rsidRDefault="004D1DC4">
                          <w:pPr>
                            <w:rPr>
                              <w:rStyle w:val="Huisstijl-Kopje"/>
                            </w:rPr>
                          </w:pPr>
                          <w:bookmarkStart w:id="53" w:name="bmGegevens1" w:colFirst="0" w:colLast="0"/>
                          <w:r w:rsidRPr="00D56C72">
                            <w:rPr>
                              <w:rStyle w:val="Huisstijl-Kopje"/>
                            </w:rPr>
                            <w:t>Datum opgesteld</w:t>
                          </w:r>
                        </w:p>
                        <w:p w14:paraId="424D6C16" w14:textId="77777777" w:rsidR="004D1DC4" w:rsidRDefault="004D1DC4">
                          <w:pPr>
                            <w:rPr>
                              <w:rStyle w:val="Huisstijl-Gegeven"/>
                            </w:rPr>
                          </w:pPr>
                          <w:r>
                            <w:rPr>
                              <w:rStyle w:val="Huisstijl-Gegeven"/>
                            </w:rPr>
                            <w:t>14-04-2020</w:t>
                          </w:r>
                        </w:p>
                        <w:p w14:paraId="2F3872C4" w14:textId="77777777" w:rsidR="004D1DC4" w:rsidRDefault="004D1DC4">
                          <w:pPr>
                            <w:rPr>
                              <w:rStyle w:val="Huisstijl-Kopje"/>
                            </w:rPr>
                          </w:pPr>
                          <w:r w:rsidRPr="00D56C72">
                            <w:rPr>
                              <w:rStyle w:val="Huisstijl-Kopje"/>
                            </w:rPr>
                            <w:t>Datum gewijzigd</w:t>
                          </w:r>
                        </w:p>
                        <w:p w14:paraId="39A83324" w14:textId="04BEB716" w:rsidR="004D1DC4" w:rsidRPr="004D1DC4" w:rsidRDefault="004D1DC4">
                          <w:pPr>
                            <w:rPr>
                              <w:rStyle w:val="Huisstijl-Kopje"/>
                              <w:b w:val="0"/>
                              <w:sz w:val="19"/>
                              <w:szCs w:val="19"/>
                            </w:rPr>
                          </w:pPr>
                          <w:r w:rsidRPr="004D1DC4">
                            <w:rPr>
                              <w:rStyle w:val="Huisstijl-Kopje"/>
                              <w:b w:val="0"/>
                              <w:sz w:val="19"/>
                              <w:szCs w:val="19"/>
                            </w:rPr>
                            <w:t>28-05-2020</w:t>
                          </w:r>
                        </w:p>
                        <w:p w14:paraId="23979CD3" w14:textId="77777777" w:rsidR="004D1DC4" w:rsidRDefault="004D1DC4">
                          <w:pPr>
                            <w:rPr>
                              <w:rStyle w:val="Huisstijl-Kopje"/>
                            </w:rPr>
                          </w:pPr>
                          <w:r w:rsidRPr="00D56C72">
                            <w:rPr>
                              <w:rStyle w:val="Huisstijl-Kopje"/>
                            </w:rPr>
                            <w:t>Nummer</w:t>
                          </w:r>
                        </w:p>
                        <w:p w14:paraId="0A681968" w14:textId="77777777" w:rsidR="004D1DC4" w:rsidRDefault="004D1DC4">
                          <w:pPr>
                            <w:rPr>
                              <w:rStyle w:val="Huisstijl-Kopje"/>
                              <w:sz w:val="19"/>
                              <w:szCs w:val="19"/>
                            </w:rPr>
                          </w:pPr>
                          <w:r w:rsidRPr="00C91D0F">
                            <w:rPr>
                              <w:rStyle w:val="Huisstijl-Kopje"/>
                              <w:sz w:val="19"/>
                              <w:szCs w:val="19"/>
                            </w:rPr>
                            <w:t>M</w:t>
                          </w:r>
                          <w:r>
                            <w:rPr>
                              <w:rStyle w:val="Huisstijl-Kopje"/>
                              <w:sz w:val="19"/>
                              <w:szCs w:val="19"/>
                            </w:rPr>
                            <w:t>ST-ALG-OH-S0000-RAP-AAA99-K00014</w:t>
                          </w:r>
                          <w:r w:rsidRPr="00C91D0F">
                            <w:rPr>
                              <w:rStyle w:val="Huisstijl-Kopje"/>
                              <w:sz w:val="19"/>
                              <w:szCs w:val="19"/>
                            </w:rPr>
                            <w:t xml:space="preserve"> </w:t>
                          </w:r>
                        </w:p>
                        <w:p w14:paraId="56A35A96" w14:textId="77777777" w:rsidR="004D1DC4" w:rsidRPr="00D56C72" w:rsidRDefault="004D1DC4">
                          <w:pPr>
                            <w:rPr>
                              <w:rStyle w:val="Huisstijl-Kopje"/>
                            </w:rPr>
                          </w:pPr>
                          <w:r>
                            <w:rPr>
                              <w:rStyle w:val="Huisstijl-Kopje"/>
                            </w:rPr>
                            <w:t>Ver</w:t>
                          </w:r>
                          <w:r w:rsidRPr="00D56C72">
                            <w:rPr>
                              <w:rStyle w:val="Huisstijl-Kopje"/>
                            </w:rPr>
                            <w:t>sie</w:t>
                          </w:r>
                        </w:p>
                        <w:p w14:paraId="53D701FC" w14:textId="7DB23BAC" w:rsidR="004D1DC4" w:rsidRDefault="004D1DC4">
                          <w:pPr>
                            <w:rPr>
                              <w:rStyle w:val="Huisstijl-Gegeven"/>
                            </w:rPr>
                          </w:pPr>
                          <w:r>
                            <w:rPr>
                              <w:rStyle w:val="Huisstijl-Gegeven"/>
                            </w:rPr>
                            <w:t>0.2</w:t>
                          </w:r>
                        </w:p>
                        <w:p w14:paraId="7A74040C" w14:textId="77777777" w:rsidR="004D1DC4" w:rsidRPr="00D56C72" w:rsidRDefault="004D1DC4">
                          <w:pPr>
                            <w:rPr>
                              <w:rStyle w:val="Huisstijl-Kopje"/>
                            </w:rPr>
                          </w:pPr>
                          <w:r w:rsidRPr="00D56C72">
                            <w:rPr>
                              <w:rStyle w:val="Huisstijl-Kopje"/>
                            </w:rPr>
                            <w:t>Status</w:t>
                          </w:r>
                        </w:p>
                        <w:p w14:paraId="4FCC48F4" w14:textId="77777777" w:rsidR="004D1DC4" w:rsidRDefault="004D1DC4">
                          <w:pPr>
                            <w:rPr>
                              <w:rStyle w:val="Huisstijl-Gegeven"/>
                            </w:rPr>
                          </w:pPr>
                          <w:r>
                            <w:rPr>
                              <w:rStyle w:val="Huisstijl-Gegeven"/>
                            </w:rPr>
                            <w:t>Concept</w:t>
                          </w:r>
                        </w:p>
                        <w:p w14:paraId="6B179793" w14:textId="77777777" w:rsidR="004D1DC4" w:rsidRPr="00D56C72" w:rsidRDefault="004D1DC4">
                          <w:pPr>
                            <w:rPr>
                              <w:rStyle w:val="Huisstijl-Kopje"/>
                            </w:rPr>
                          </w:pPr>
                          <w:r w:rsidRPr="00D56C72">
                            <w:rPr>
                              <w:rStyle w:val="Huisstijl-Kopje"/>
                            </w:rPr>
                            <w:t>Blad</w:t>
                          </w:r>
                        </w:p>
                        <w:p w14:paraId="031EC191" w14:textId="77777777" w:rsidR="004D1DC4" w:rsidRPr="00D56C72" w:rsidRDefault="004D1DC4">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4A4B9B">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4A4B9B">
                            <w:rPr>
                              <w:rStyle w:val="Huisstijl-Gegeven"/>
                            </w:rPr>
                            <w:t>17</w:t>
                          </w:r>
                          <w:r w:rsidRPr="00D56C72">
                            <w:rPr>
                              <w:rStyle w:val="Huisstijl-Gegeven"/>
                            </w:rPr>
                            <w:fldChar w:fldCharType="end"/>
                          </w:r>
                        </w:p>
                      </w:tc>
                    </w:tr>
                    <w:tr w:rsidR="004D1DC4" w14:paraId="3EA881FE"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7BF3D89" w14:textId="77777777" w:rsidR="004D1DC4" w:rsidRDefault="004D1DC4">
                          <w:pPr>
                            <w:rPr>
                              <w:rStyle w:val="Huisstijl-Kopje"/>
                            </w:rPr>
                          </w:pPr>
                          <w:bookmarkStart w:id="54" w:name="bmKopieKopjeB1" w:colFirst="0" w:colLast="0"/>
                          <w:bookmarkEnd w:id="53"/>
                        </w:p>
                      </w:tc>
                    </w:tr>
                    <w:tr w:rsidR="004D1DC4" w14:paraId="6340FBEE"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18FC337" w14:textId="77777777" w:rsidR="004D1DC4" w:rsidRDefault="004D1DC4">
                          <w:pPr>
                            <w:spacing w:before="118"/>
                            <w:ind w:left="79" w:right="79"/>
                          </w:pPr>
                          <w:bookmarkStart w:id="55" w:name="bmKopieB1" w:colFirst="0" w:colLast="0"/>
                          <w:bookmarkEnd w:id="54"/>
                        </w:p>
                      </w:tc>
                    </w:tr>
                    <w:bookmarkEnd w:id="55"/>
                  </w:tbl>
                  <w:p w14:paraId="4F0DC954" w14:textId="77777777" w:rsidR="004D1DC4" w:rsidRDefault="004D1DC4" w:rsidP="00835DAA">
                    <w:pPr>
                      <w:ind w:left="79"/>
                    </w:pP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9BC"/>
    <w:multiLevelType w:val="hybridMultilevel"/>
    <w:tmpl w:val="049AF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F3422C0"/>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b/>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E624A50"/>
    <w:multiLevelType w:val="hybridMultilevel"/>
    <w:tmpl w:val="24983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833B65"/>
    <w:multiLevelType w:val="hybridMultilevel"/>
    <w:tmpl w:val="A1329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A90D15"/>
    <w:multiLevelType w:val="multilevel"/>
    <w:tmpl w:val="46B059A0"/>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7D21FF9"/>
    <w:multiLevelType w:val="hybridMultilevel"/>
    <w:tmpl w:val="B02E6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B73FBD"/>
    <w:multiLevelType w:val="hybridMultilevel"/>
    <w:tmpl w:val="05A4D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148C7"/>
    <w:multiLevelType w:val="hybridMultilevel"/>
    <w:tmpl w:val="7DD48A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E772B5"/>
    <w:multiLevelType w:val="hybridMultilevel"/>
    <w:tmpl w:val="95267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7C6ABC"/>
    <w:multiLevelType w:val="hybridMultilevel"/>
    <w:tmpl w:val="0C72A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8F36D2"/>
    <w:multiLevelType w:val="hybridMultilevel"/>
    <w:tmpl w:val="CE08B40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76D653A7"/>
    <w:multiLevelType w:val="hybridMultilevel"/>
    <w:tmpl w:val="F4924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575A2A"/>
    <w:multiLevelType w:val="hybridMultilevel"/>
    <w:tmpl w:val="960E2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13"/>
  </w:num>
  <w:num w:numId="6">
    <w:abstractNumId w:val="11"/>
  </w:num>
  <w:num w:numId="7">
    <w:abstractNumId w:val="8"/>
  </w:num>
  <w:num w:numId="8">
    <w:abstractNumId w:val="3"/>
  </w:num>
  <w:num w:numId="9">
    <w:abstractNumId w:val="14"/>
  </w:num>
  <w:num w:numId="10">
    <w:abstractNumId w:val="2"/>
  </w:num>
  <w:num w:numId="11">
    <w:abstractNumId w:val="7"/>
  </w:num>
  <w:num w:numId="12">
    <w:abstractNumId w:val="5"/>
  </w:num>
  <w:num w:numId="13">
    <w:abstractNumId w:val="0"/>
  </w:num>
  <w:num w:numId="14">
    <w:abstractNumId w:val="12"/>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kom, R. (Remko) van">
    <w15:presenceInfo w15:providerId="AD" w15:userId="S-1-5-21-3957048791-4253053486-464280804-25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98"/>
    <w:rsid w:val="00024272"/>
    <w:rsid w:val="00025037"/>
    <w:rsid w:val="000250BD"/>
    <w:rsid w:val="000257AF"/>
    <w:rsid w:val="00026CCB"/>
    <w:rsid w:val="00031831"/>
    <w:rsid w:val="00031EB3"/>
    <w:rsid w:val="0003306F"/>
    <w:rsid w:val="00040C65"/>
    <w:rsid w:val="00047942"/>
    <w:rsid w:val="00051290"/>
    <w:rsid w:val="00052891"/>
    <w:rsid w:val="00076AA7"/>
    <w:rsid w:val="000809CF"/>
    <w:rsid w:val="00081953"/>
    <w:rsid w:val="0008355F"/>
    <w:rsid w:val="00087227"/>
    <w:rsid w:val="000C0A32"/>
    <w:rsid w:val="000C3DCE"/>
    <w:rsid w:val="000D2968"/>
    <w:rsid w:val="000F2A4B"/>
    <w:rsid w:val="00111355"/>
    <w:rsid w:val="0013517C"/>
    <w:rsid w:val="001456F3"/>
    <w:rsid w:val="00161B97"/>
    <w:rsid w:val="001823E0"/>
    <w:rsid w:val="00186577"/>
    <w:rsid w:val="001A2974"/>
    <w:rsid w:val="001B6035"/>
    <w:rsid w:val="001D074B"/>
    <w:rsid w:val="001D1396"/>
    <w:rsid w:val="001D22F8"/>
    <w:rsid w:val="001D292A"/>
    <w:rsid w:val="001E334D"/>
    <w:rsid w:val="001F2B6D"/>
    <w:rsid w:val="001F2F81"/>
    <w:rsid w:val="001F37F2"/>
    <w:rsid w:val="001F6EC4"/>
    <w:rsid w:val="00205C0E"/>
    <w:rsid w:val="00214301"/>
    <w:rsid w:val="0021701E"/>
    <w:rsid w:val="00220C8E"/>
    <w:rsid w:val="00224918"/>
    <w:rsid w:val="00227AC6"/>
    <w:rsid w:val="00244D11"/>
    <w:rsid w:val="0024690F"/>
    <w:rsid w:val="002556D8"/>
    <w:rsid w:val="00285A4D"/>
    <w:rsid w:val="00291364"/>
    <w:rsid w:val="002941FB"/>
    <w:rsid w:val="002B0FD5"/>
    <w:rsid w:val="002B6C59"/>
    <w:rsid w:val="002C3286"/>
    <w:rsid w:val="002C39A8"/>
    <w:rsid w:val="002D2EFA"/>
    <w:rsid w:val="002D547E"/>
    <w:rsid w:val="002D66E0"/>
    <w:rsid w:val="002E404C"/>
    <w:rsid w:val="002E52E6"/>
    <w:rsid w:val="002F404E"/>
    <w:rsid w:val="0030305C"/>
    <w:rsid w:val="0030589C"/>
    <w:rsid w:val="003118E8"/>
    <w:rsid w:val="00312DD0"/>
    <w:rsid w:val="00321F43"/>
    <w:rsid w:val="0032332C"/>
    <w:rsid w:val="00344A0E"/>
    <w:rsid w:val="0034766D"/>
    <w:rsid w:val="00366877"/>
    <w:rsid w:val="00381560"/>
    <w:rsid w:val="00382A90"/>
    <w:rsid w:val="00385D3B"/>
    <w:rsid w:val="00391CD0"/>
    <w:rsid w:val="00393C3D"/>
    <w:rsid w:val="00397BF9"/>
    <w:rsid w:val="003A0E2B"/>
    <w:rsid w:val="003A1619"/>
    <w:rsid w:val="003A20F2"/>
    <w:rsid w:val="003A2453"/>
    <w:rsid w:val="003B0AF1"/>
    <w:rsid w:val="003C48D6"/>
    <w:rsid w:val="003D08A5"/>
    <w:rsid w:val="003D0C25"/>
    <w:rsid w:val="003D46BC"/>
    <w:rsid w:val="003E71E6"/>
    <w:rsid w:val="00410BC6"/>
    <w:rsid w:val="004147D5"/>
    <w:rsid w:val="00414CB0"/>
    <w:rsid w:val="0042111C"/>
    <w:rsid w:val="00431EAD"/>
    <w:rsid w:val="00432F55"/>
    <w:rsid w:val="00434DDE"/>
    <w:rsid w:val="00435634"/>
    <w:rsid w:val="00447B47"/>
    <w:rsid w:val="0047313B"/>
    <w:rsid w:val="00474A70"/>
    <w:rsid w:val="00482F5F"/>
    <w:rsid w:val="0048632C"/>
    <w:rsid w:val="004917CB"/>
    <w:rsid w:val="004965A7"/>
    <w:rsid w:val="004A4B9B"/>
    <w:rsid w:val="004A5CC9"/>
    <w:rsid w:val="004A77E9"/>
    <w:rsid w:val="004B4E6A"/>
    <w:rsid w:val="004B7A7B"/>
    <w:rsid w:val="004C0935"/>
    <w:rsid w:val="004C3084"/>
    <w:rsid w:val="004C6BC4"/>
    <w:rsid w:val="004D1DC4"/>
    <w:rsid w:val="004D1ECB"/>
    <w:rsid w:val="004D4292"/>
    <w:rsid w:val="004E05AC"/>
    <w:rsid w:val="004E0B5C"/>
    <w:rsid w:val="004F413C"/>
    <w:rsid w:val="00517E7E"/>
    <w:rsid w:val="00541FDD"/>
    <w:rsid w:val="00545501"/>
    <w:rsid w:val="00547EDE"/>
    <w:rsid w:val="00551384"/>
    <w:rsid w:val="00555262"/>
    <w:rsid w:val="00562C39"/>
    <w:rsid w:val="00566DFD"/>
    <w:rsid w:val="0058319F"/>
    <w:rsid w:val="00585DB3"/>
    <w:rsid w:val="005A3CAB"/>
    <w:rsid w:val="005A65F9"/>
    <w:rsid w:val="005B150F"/>
    <w:rsid w:val="005E123B"/>
    <w:rsid w:val="005E3F8E"/>
    <w:rsid w:val="005F128D"/>
    <w:rsid w:val="005F1926"/>
    <w:rsid w:val="005F2378"/>
    <w:rsid w:val="005F7F91"/>
    <w:rsid w:val="00602002"/>
    <w:rsid w:val="006158F6"/>
    <w:rsid w:val="006406C1"/>
    <w:rsid w:val="006411E8"/>
    <w:rsid w:val="006452B2"/>
    <w:rsid w:val="00654443"/>
    <w:rsid w:val="00661107"/>
    <w:rsid w:val="006639D4"/>
    <w:rsid w:val="00672573"/>
    <w:rsid w:val="0067295E"/>
    <w:rsid w:val="006731E0"/>
    <w:rsid w:val="00674B2E"/>
    <w:rsid w:val="00675E88"/>
    <w:rsid w:val="0068780E"/>
    <w:rsid w:val="00692439"/>
    <w:rsid w:val="006B3531"/>
    <w:rsid w:val="006C277A"/>
    <w:rsid w:val="006E4D37"/>
    <w:rsid w:val="006E7EF6"/>
    <w:rsid w:val="00702D6A"/>
    <w:rsid w:val="007108B4"/>
    <w:rsid w:val="00712EDF"/>
    <w:rsid w:val="00717140"/>
    <w:rsid w:val="00717CF9"/>
    <w:rsid w:val="00720AE7"/>
    <w:rsid w:val="00741850"/>
    <w:rsid w:val="00746926"/>
    <w:rsid w:val="00747197"/>
    <w:rsid w:val="00756B0C"/>
    <w:rsid w:val="00761D8A"/>
    <w:rsid w:val="00763553"/>
    <w:rsid w:val="00776DD2"/>
    <w:rsid w:val="007952F8"/>
    <w:rsid w:val="00795894"/>
    <w:rsid w:val="00795BC1"/>
    <w:rsid w:val="007A28DF"/>
    <w:rsid w:val="007B6F3B"/>
    <w:rsid w:val="007C13CF"/>
    <w:rsid w:val="007D2C71"/>
    <w:rsid w:val="007E135A"/>
    <w:rsid w:val="007E1E3C"/>
    <w:rsid w:val="007E2B60"/>
    <w:rsid w:val="007F239D"/>
    <w:rsid w:val="007F440D"/>
    <w:rsid w:val="00811734"/>
    <w:rsid w:val="008147D5"/>
    <w:rsid w:val="00816882"/>
    <w:rsid w:val="008240E2"/>
    <w:rsid w:val="008242AF"/>
    <w:rsid w:val="00824E20"/>
    <w:rsid w:val="00835DAA"/>
    <w:rsid w:val="0084550D"/>
    <w:rsid w:val="00854E15"/>
    <w:rsid w:val="00863339"/>
    <w:rsid w:val="008633CF"/>
    <w:rsid w:val="008666B4"/>
    <w:rsid w:val="008775B6"/>
    <w:rsid w:val="00881F3F"/>
    <w:rsid w:val="0088251D"/>
    <w:rsid w:val="008922CA"/>
    <w:rsid w:val="00893C46"/>
    <w:rsid w:val="008A028B"/>
    <w:rsid w:val="008A625A"/>
    <w:rsid w:val="008B2BBA"/>
    <w:rsid w:val="008C1F9F"/>
    <w:rsid w:val="008C2917"/>
    <w:rsid w:val="008C7102"/>
    <w:rsid w:val="008F45CC"/>
    <w:rsid w:val="008F4C38"/>
    <w:rsid w:val="00901E48"/>
    <w:rsid w:val="00914624"/>
    <w:rsid w:val="0094196B"/>
    <w:rsid w:val="00944757"/>
    <w:rsid w:val="00965187"/>
    <w:rsid w:val="00965B98"/>
    <w:rsid w:val="00966AED"/>
    <w:rsid w:val="00984A6E"/>
    <w:rsid w:val="00985BE0"/>
    <w:rsid w:val="00987AFD"/>
    <w:rsid w:val="009908BE"/>
    <w:rsid w:val="00992F0F"/>
    <w:rsid w:val="00996516"/>
    <w:rsid w:val="009A07B1"/>
    <w:rsid w:val="009B2B91"/>
    <w:rsid w:val="009B4820"/>
    <w:rsid w:val="009B6384"/>
    <w:rsid w:val="009C01E6"/>
    <w:rsid w:val="009D4556"/>
    <w:rsid w:val="009E0F6A"/>
    <w:rsid w:val="009E2C21"/>
    <w:rsid w:val="009E5A1D"/>
    <w:rsid w:val="009E6D53"/>
    <w:rsid w:val="00A043AC"/>
    <w:rsid w:val="00A246C2"/>
    <w:rsid w:val="00A31572"/>
    <w:rsid w:val="00A32B5D"/>
    <w:rsid w:val="00A50FB7"/>
    <w:rsid w:val="00A6222F"/>
    <w:rsid w:val="00A65448"/>
    <w:rsid w:val="00A7088F"/>
    <w:rsid w:val="00A7562D"/>
    <w:rsid w:val="00A77BC6"/>
    <w:rsid w:val="00A8328A"/>
    <w:rsid w:val="00A86B54"/>
    <w:rsid w:val="00A86CA7"/>
    <w:rsid w:val="00A87905"/>
    <w:rsid w:val="00A92B1B"/>
    <w:rsid w:val="00AB05AF"/>
    <w:rsid w:val="00AB2B88"/>
    <w:rsid w:val="00AB4F67"/>
    <w:rsid w:val="00AC31FA"/>
    <w:rsid w:val="00AD5F6B"/>
    <w:rsid w:val="00AE0BF7"/>
    <w:rsid w:val="00AF0D75"/>
    <w:rsid w:val="00AF0E63"/>
    <w:rsid w:val="00AF52E9"/>
    <w:rsid w:val="00B041A6"/>
    <w:rsid w:val="00B12592"/>
    <w:rsid w:val="00B30D8E"/>
    <w:rsid w:val="00B35D20"/>
    <w:rsid w:val="00B411F3"/>
    <w:rsid w:val="00B47554"/>
    <w:rsid w:val="00B528E6"/>
    <w:rsid w:val="00B53511"/>
    <w:rsid w:val="00B864E3"/>
    <w:rsid w:val="00B86D82"/>
    <w:rsid w:val="00BA02EE"/>
    <w:rsid w:val="00BA5EFA"/>
    <w:rsid w:val="00BA60BA"/>
    <w:rsid w:val="00BC1EE4"/>
    <w:rsid w:val="00BC50FB"/>
    <w:rsid w:val="00BC61A1"/>
    <w:rsid w:val="00BD139E"/>
    <w:rsid w:val="00BD7282"/>
    <w:rsid w:val="00BE4FC0"/>
    <w:rsid w:val="00BE6F6D"/>
    <w:rsid w:val="00BF56D9"/>
    <w:rsid w:val="00C2290B"/>
    <w:rsid w:val="00C378B7"/>
    <w:rsid w:val="00C4447E"/>
    <w:rsid w:val="00C46A73"/>
    <w:rsid w:val="00C55906"/>
    <w:rsid w:val="00C5638E"/>
    <w:rsid w:val="00C56E26"/>
    <w:rsid w:val="00C651C3"/>
    <w:rsid w:val="00C6598E"/>
    <w:rsid w:val="00C70B61"/>
    <w:rsid w:val="00C75A49"/>
    <w:rsid w:val="00C75FE6"/>
    <w:rsid w:val="00C76DD3"/>
    <w:rsid w:val="00C91D0F"/>
    <w:rsid w:val="00C93A2C"/>
    <w:rsid w:val="00CA17AC"/>
    <w:rsid w:val="00CB63EB"/>
    <w:rsid w:val="00CC48F5"/>
    <w:rsid w:val="00CC7DEB"/>
    <w:rsid w:val="00CE1B82"/>
    <w:rsid w:val="00CE3D0B"/>
    <w:rsid w:val="00CE3DC1"/>
    <w:rsid w:val="00CE50ED"/>
    <w:rsid w:val="00D07411"/>
    <w:rsid w:val="00D21A5E"/>
    <w:rsid w:val="00D22A77"/>
    <w:rsid w:val="00D23587"/>
    <w:rsid w:val="00D3309F"/>
    <w:rsid w:val="00D341B3"/>
    <w:rsid w:val="00D3731C"/>
    <w:rsid w:val="00D37675"/>
    <w:rsid w:val="00D3770F"/>
    <w:rsid w:val="00D41B2F"/>
    <w:rsid w:val="00D5181A"/>
    <w:rsid w:val="00D76C70"/>
    <w:rsid w:val="00D829E7"/>
    <w:rsid w:val="00D84BF0"/>
    <w:rsid w:val="00D95951"/>
    <w:rsid w:val="00DA54D5"/>
    <w:rsid w:val="00DA6F84"/>
    <w:rsid w:val="00DB0A34"/>
    <w:rsid w:val="00DB4F8E"/>
    <w:rsid w:val="00DB6591"/>
    <w:rsid w:val="00DE0A78"/>
    <w:rsid w:val="00DE58C7"/>
    <w:rsid w:val="00DF076C"/>
    <w:rsid w:val="00E0382F"/>
    <w:rsid w:val="00E12C2D"/>
    <w:rsid w:val="00E20961"/>
    <w:rsid w:val="00E34913"/>
    <w:rsid w:val="00E356A0"/>
    <w:rsid w:val="00E36A63"/>
    <w:rsid w:val="00E4163C"/>
    <w:rsid w:val="00E42115"/>
    <w:rsid w:val="00E462BE"/>
    <w:rsid w:val="00E50F9A"/>
    <w:rsid w:val="00E57044"/>
    <w:rsid w:val="00E72293"/>
    <w:rsid w:val="00E87574"/>
    <w:rsid w:val="00E91C71"/>
    <w:rsid w:val="00E95A78"/>
    <w:rsid w:val="00EA0C77"/>
    <w:rsid w:val="00EA1E8E"/>
    <w:rsid w:val="00EB5F08"/>
    <w:rsid w:val="00ED1BF1"/>
    <w:rsid w:val="00ED1E44"/>
    <w:rsid w:val="00EE54C4"/>
    <w:rsid w:val="00EE6081"/>
    <w:rsid w:val="00EE654B"/>
    <w:rsid w:val="00EF6A9C"/>
    <w:rsid w:val="00F04825"/>
    <w:rsid w:val="00F20F3D"/>
    <w:rsid w:val="00F273C1"/>
    <w:rsid w:val="00F31C10"/>
    <w:rsid w:val="00F369AC"/>
    <w:rsid w:val="00F41D74"/>
    <w:rsid w:val="00F424F1"/>
    <w:rsid w:val="00F42A67"/>
    <w:rsid w:val="00F52590"/>
    <w:rsid w:val="00F5575A"/>
    <w:rsid w:val="00F65070"/>
    <w:rsid w:val="00F67EB7"/>
    <w:rsid w:val="00F72615"/>
    <w:rsid w:val="00F83D1A"/>
    <w:rsid w:val="00F97AA5"/>
    <w:rsid w:val="00FA12DB"/>
    <w:rsid w:val="00FA7108"/>
    <w:rsid w:val="00FC30AF"/>
    <w:rsid w:val="00FD0623"/>
    <w:rsid w:val="00FD0780"/>
    <w:rsid w:val="00FD5F5B"/>
    <w:rsid w:val="00FF0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BF2881"/>
  <w15:chartTrackingRefBased/>
  <w15:docId w15:val="{1730DF28-8528-411E-9953-AF56C03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06"/>
    <w:pPr>
      <w:spacing w:line="240" w:lineRule="atLeast"/>
    </w:pPr>
    <w:rPr>
      <w:rFonts w:ascii="Arial" w:eastAsia="Times New Roman" w:hAnsi="Arial"/>
      <w:sz w:val="19"/>
      <w:szCs w:val="24"/>
    </w:rPr>
  </w:style>
  <w:style w:type="paragraph" w:styleId="Heading1">
    <w:name w:val="heading 1"/>
    <w:aliases w:val="Hoofdstuk,Documentnaam,hoofdstuk,Nivo 1,H1,Heading A1,Tempo Heading 1,AMS Heading 1,hoofdstuktitel,Proposal Heading 1,Heading 1(Report Only),RFP Heading 1,Schedule Heading 1,h1 chapter heading,A MAJOR/BOLD,Schedheading,h1,051"/>
    <w:basedOn w:val="Normal"/>
    <w:next w:val="Normal"/>
    <w:link w:val="Heading1Char"/>
    <w:uiPriority w:val="9"/>
    <w:qFormat/>
    <w:rsid w:val="007F440D"/>
    <w:pPr>
      <w:keepNext/>
      <w:pageBreakBefore/>
      <w:numPr>
        <w:numId w:val="1"/>
      </w:numPr>
      <w:tabs>
        <w:tab w:val="left" w:pos="240"/>
      </w:tabs>
      <w:spacing w:before="240" w:after="240"/>
      <w:outlineLvl w:val="0"/>
    </w:pPr>
    <w:rPr>
      <w:b/>
      <w:sz w:val="24"/>
      <w:szCs w:val="20"/>
    </w:rPr>
  </w:style>
  <w:style w:type="paragraph" w:styleId="Heading2">
    <w:name w:val="heading 2"/>
    <w:aliases w:val="Paragraaf,Onderwerp,paragraaf,Nivo 1.1,Gewonekop,Gewonekop1,Gewonekop2,Tempo Heading 2,H2,2scr,h2,052,Sub-Head1,L2,niveau2,Heading 21,Level 2 Head,heading 2,head2,AMS Heading 2,2,RFP Heading 2,Schedule Heading 2,h2 main heading,Section,2m,h 2"/>
    <w:basedOn w:val="Heading1"/>
    <w:next w:val="Normal"/>
    <w:link w:val="Heading2Char"/>
    <w:uiPriority w:val="9"/>
    <w:qFormat/>
    <w:rsid w:val="007F440D"/>
    <w:pPr>
      <w:pageBreakBefore w:val="0"/>
      <w:numPr>
        <w:ilvl w:val="1"/>
      </w:numPr>
      <w:tabs>
        <w:tab w:val="clear" w:pos="240"/>
        <w:tab w:val="left" w:pos="360"/>
      </w:tabs>
      <w:spacing w:after="0"/>
      <w:outlineLvl w:val="1"/>
    </w:pPr>
    <w:rPr>
      <w:sz w:val="19"/>
    </w:rPr>
  </w:style>
  <w:style w:type="paragraph" w:styleId="Heading3">
    <w:name w:val="heading 3"/>
    <w:aliases w:val="Subparagraaf,subparagraaf,Nivo 1.1.1,Subkop,Tempo Heading 3,Voorwoord,Level 1 - 1,Sub-paragraaf,H3,Heading A3,3scr,AMS Heading 3,3heading,ASAPHeading 3,sub-paragraaf,Proposal Heading 3,h3,C Sub-Sub/Italic,h3 sub heading,C Sub-Sub/Italic1"/>
    <w:basedOn w:val="Heading2"/>
    <w:next w:val="Normal"/>
    <w:link w:val="Heading3Char"/>
    <w:uiPriority w:val="9"/>
    <w:qFormat/>
    <w:rsid w:val="007F440D"/>
    <w:pPr>
      <w:numPr>
        <w:ilvl w:val="2"/>
      </w:numPr>
      <w:tabs>
        <w:tab w:val="clear" w:pos="360"/>
        <w:tab w:val="left" w:pos="480"/>
      </w:tabs>
      <w:outlineLvl w:val="2"/>
    </w:pPr>
    <w:rPr>
      <w:sz w:val="14"/>
    </w:rPr>
  </w:style>
  <w:style w:type="paragraph" w:styleId="Heading4">
    <w:name w:val="heading 4"/>
    <w:aliases w:val="Nivo 1.1.1.1,Bijlage,H4,Tempo Heading 4,h4,h4 sub sub heading,subsubparagraaf,Specificatie,RFP-vraag,Subparagraaf1,Subparagraaf2,Subparagraaf11,Subparagraaf3,Subparagraaf12,Subparagraaf21,Subparagraaf111,Subparagraaf4,Subparagraaf13"/>
    <w:basedOn w:val="Heading3"/>
    <w:next w:val="Normal"/>
    <w:link w:val="Heading4Char"/>
    <w:qFormat/>
    <w:rsid w:val="007F440D"/>
    <w:pPr>
      <w:numPr>
        <w:ilvl w:val="3"/>
      </w:numPr>
      <w:tabs>
        <w:tab w:val="clear" w:pos="480"/>
        <w:tab w:val="left" w:pos="600"/>
      </w:tabs>
      <w:outlineLvl w:val="3"/>
    </w:pPr>
  </w:style>
  <w:style w:type="paragraph" w:styleId="Heading5">
    <w:name w:val="heading 5"/>
    <w:aliases w:val="Nivo 5,Kop 5: Bijlage Kop,Heading 5(unused)"/>
    <w:basedOn w:val="Heading3"/>
    <w:next w:val="Normal"/>
    <w:link w:val="Heading5Char"/>
    <w:qFormat/>
    <w:rsid w:val="007F440D"/>
    <w:pPr>
      <w:numPr>
        <w:ilvl w:val="4"/>
      </w:numPr>
      <w:tabs>
        <w:tab w:val="clear" w:pos="480"/>
        <w:tab w:val="left" w:pos="720"/>
      </w:tabs>
      <w:outlineLvl w:val="4"/>
    </w:pPr>
  </w:style>
  <w:style w:type="paragraph" w:styleId="Heading6">
    <w:name w:val="heading 6"/>
    <w:aliases w:val="Nivo 6,Appendix,Legal Level 1.,Heading 6(unused)"/>
    <w:basedOn w:val="Heading3"/>
    <w:next w:val="Normal"/>
    <w:link w:val="Heading6Char"/>
    <w:qFormat/>
    <w:rsid w:val="007F440D"/>
    <w:pPr>
      <w:numPr>
        <w:ilvl w:val="5"/>
      </w:numPr>
      <w:tabs>
        <w:tab w:val="clear" w:pos="480"/>
        <w:tab w:val="left" w:pos="840"/>
      </w:tabs>
      <w:outlineLvl w:val="5"/>
    </w:pPr>
  </w:style>
  <w:style w:type="paragraph" w:styleId="Heading7">
    <w:name w:val="heading 7"/>
    <w:aliases w:val="Nivo 7,Heading 7(unused),sub"/>
    <w:basedOn w:val="Heading3"/>
    <w:next w:val="Normal"/>
    <w:link w:val="Heading7Char"/>
    <w:qFormat/>
    <w:rsid w:val="007F440D"/>
    <w:pPr>
      <w:numPr>
        <w:ilvl w:val="6"/>
      </w:numPr>
      <w:tabs>
        <w:tab w:val="clear" w:pos="480"/>
        <w:tab w:val="left" w:pos="960"/>
      </w:tabs>
      <w:outlineLvl w:val="6"/>
    </w:pPr>
  </w:style>
  <w:style w:type="paragraph" w:styleId="Heading8">
    <w:name w:val="heading 8"/>
    <w:aliases w:val="Nivo 8"/>
    <w:basedOn w:val="Heading3"/>
    <w:next w:val="Normal"/>
    <w:link w:val="Heading8Char"/>
    <w:qFormat/>
    <w:rsid w:val="007F440D"/>
    <w:pPr>
      <w:numPr>
        <w:ilvl w:val="7"/>
      </w:numPr>
      <w:tabs>
        <w:tab w:val="clear" w:pos="480"/>
        <w:tab w:val="left" w:pos="1080"/>
      </w:tabs>
      <w:outlineLvl w:val="7"/>
    </w:pPr>
  </w:style>
  <w:style w:type="paragraph" w:styleId="Heading9">
    <w:name w:val="heading 9"/>
    <w:aliases w:val="Nivo 9,Heading 9(unused),sub3"/>
    <w:basedOn w:val="Heading3"/>
    <w:next w:val="Normal"/>
    <w:link w:val="Heading9Char"/>
    <w:qFormat/>
    <w:rsid w:val="007F440D"/>
    <w:pPr>
      <w:numPr>
        <w:ilvl w:val="8"/>
      </w:numPr>
      <w:tabs>
        <w:tab w:val="clear" w:pos="480"/>
        <w:tab w:val="left" w:pos="12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B98"/>
    <w:pPr>
      <w:tabs>
        <w:tab w:val="center" w:pos="4536"/>
        <w:tab w:val="right" w:pos="9072"/>
      </w:tabs>
      <w:spacing w:line="240" w:lineRule="auto"/>
    </w:pPr>
  </w:style>
  <w:style w:type="character" w:customStyle="1" w:styleId="HeaderChar">
    <w:name w:val="Header Char"/>
    <w:link w:val="Header"/>
    <w:uiPriority w:val="99"/>
    <w:rsid w:val="00965B98"/>
    <w:rPr>
      <w:rFonts w:ascii="Arial" w:hAnsi="Arial" w:cs="Arial"/>
      <w:sz w:val="19"/>
    </w:rPr>
  </w:style>
  <w:style w:type="paragraph" w:styleId="Footer">
    <w:name w:val="footer"/>
    <w:basedOn w:val="Normal"/>
    <w:link w:val="FooterChar"/>
    <w:uiPriority w:val="99"/>
    <w:unhideWhenUsed/>
    <w:rsid w:val="00965B98"/>
    <w:pPr>
      <w:tabs>
        <w:tab w:val="center" w:pos="4536"/>
        <w:tab w:val="right" w:pos="9072"/>
      </w:tabs>
      <w:spacing w:line="240" w:lineRule="auto"/>
    </w:pPr>
  </w:style>
  <w:style w:type="character" w:customStyle="1" w:styleId="FooterChar">
    <w:name w:val="Footer Char"/>
    <w:link w:val="Footer"/>
    <w:uiPriority w:val="99"/>
    <w:rsid w:val="00965B98"/>
    <w:rPr>
      <w:rFonts w:ascii="Arial" w:hAnsi="Arial" w:cs="Arial"/>
      <w:sz w:val="19"/>
    </w:rPr>
  </w:style>
  <w:style w:type="character" w:customStyle="1" w:styleId="Huisstijl-Kopje">
    <w:name w:val="Huisstijl-Kopje"/>
    <w:rsid w:val="00965B98"/>
    <w:rPr>
      <w:rFonts w:ascii="Arial" w:hAnsi="Arial"/>
      <w:b/>
      <w:noProof/>
      <w:sz w:val="14"/>
    </w:rPr>
  </w:style>
  <w:style w:type="character" w:customStyle="1" w:styleId="Huisstijl-Gegeven">
    <w:name w:val="Huisstijl-Gegeven"/>
    <w:rsid w:val="00835DAA"/>
    <w:rPr>
      <w:rFonts w:ascii="Arial" w:hAnsi="Arial"/>
      <w:noProof/>
      <w:sz w:val="19"/>
    </w:rPr>
  </w:style>
  <w:style w:type="character" w:customStyle="1" w:styleId="Heading1Char">
    <w:name w:val="Heading 1 Char"/>
    <w:aliases w:val="Hoofdstuk Char,Documentnaam Char,hoofdstuk Char,Nivo 1 Char,H1 Char,Heading A1 Char,Tempo Heading 1 Char,AMS Heading 1 Char,hoofdstuktitel Char,Proposal Heading 1 Char,Heading 1(Report Only) Char,RFP Heading 1 Char,Schedule Heading 1 Char"/>
    <w:link w:val="Heading1"/>
    <w:rsid w:val="007F440D"/>
    <w:rPr>
      <w:rFonts w:ascii="Arial" w:eastAsia="Times New Roman" w:hAnsi="Arial" w:cs="Times New Roman"/>
      <w:b/>
      <w:sz w:val="24"/>
      <w:szCs w:val="20"/>
      <w:lang w:eastAsia="nl-NL"/>
    </w:rPr>
  </w:style>
  <w:style w:type="character" w:customStyle="1" w:styleId="Heading2Char">
    <w:name w:val="Heading 2 Char"/>
    <w:aliases w:val="Paragraaf Char,Onderwerp Char,paragraaf Char,Nivo 1.1 Char,Gewonekop Char,Gewonekop1 Char,Gewonekop2 Char,Tempo Heading 2 Char,H2 Char,2scr Char,h2 Char,052 Char,Sub-Head1 Char,L2 Char,niveau2 Char,Heading 21 Char,Level 2 Head Char,2 Char"/>
    <w:link w:val="Heading2"/>
    <w:uiPriority w:val="9"/>
    <w:rsid w:val="007F440D"/>
    <w:rPr>
      <w:rFonts w:ascii="Arial" w:eastAsia="Times New Roman" w:hAnsi="Arial" w:cs="Times New Roman"/>
      <w:b/>
      <w:sz w:val="19"/>
      <w:szCs w:val="20"/>
      <w:lang w:eastAsia="nl-NL"/>
    </w:rPr>
  </w:style>
  <w:style w:type="character" w:customStyle="1" w:styleId="Heading3Char">
    <w:name w:val="Heading 3 Char"/>
    <w:aliases w:val="Subparagraaf Char,subparagraaf Char,Nivo 1.1.1 Char,Subkop Char,Tempo Heading 3 Char,Voorwoord Char,Level 1 - 1 Char,Sub-paragraaf Char,H3 Char,Heading A3 Char,3scr Char,AMS Heading 3 Char,3heading Char,ASAPHeading 3 Char,h3 Char"/>
    <w:link w:val="Heading3"/>
    <w:rsid w:val="007F440D"/>
    <w:rPr>
      <w:rFonts w:ascii="Arial" w:eastAsia="Times New Roman" w:hAnsi="Arial" w:cs="Times New Roman"/>
      <w:b/>
      <w:sz w:val="14"/>
      <w:szCs w:val="20"/>
      <w:lang w:eastAsia="nl-NL"/>
    </w:rPr>
  </w:style>
  <w:style w:type="character" w:customStyle="1" w:styleId="Heading4Char">
    <w:name w:val="Heading 4 Char"/>
    <w:aliases w:val="Nivo 1.1.1.1 Char,Bijlage Char,H4 Char,Tempo Heading 4 Char,h4 Char,h4 sub sub heading Char,subsubparagraaf Char,Specificatie Char,RFP-vraag Char,Subparagraaf1 Char,Subparagraaf2 Char,Subparagraaf11 Char,Subparagraaf3 Char"/>
    <w:link w:val="Heading4"/>
    <w:rsid w:val="007F440D"/>
    <w:rPr>
      <w:rFonts w:ascii="Arial" w:eastAsia="Times New Roman" w:hAnsi="Arial" w:cs="Times New Roman"/>
      <w:b/>
      <w:sz w:val="14"/>
      <w:szCs w:val="20"/>
      <w:lang w:eastAsia="nl-NL"/>
    </w:rPr>
  </w:style>
  <w:style w:type="character" w:customStyle="1" w:styleId="Heading5Char">
    <w:name w:val="Heading 5 Char"/>
    <w:aliases w:val="Nivo 5 Char,Kop 5: Bijlage Kop Char,Heading 5(unused) Char"/>
    <w:link w:val="Heading5"/>
    <w:rsid w:val="007F440D"/>
    <w:rPr>
      <w:rFonts w:ascii="Arial" w:eastAsia="Times New Roman" w:hAnsi="Arial" w:cs="Times New Roman"/>
      <w:b/>
      <w:sz w:val="14"/>
      <w:szCs w:val="20"/>
      <w:lang w:eastAsia="nl-NL"/>
    </w:rPr>
  </w:style>
  <w:style w:type="character" w:customStyle="1" w:styleId="Heading6Char">
    <w:name w:val="Heading 6 Char"/>
    <w:aliases w:val="Nivo 6 Char,Appendix Char,Legal Level 1. Char,Heading 6(unused) Char"/>
    <w:link w:val="Heading6"/>
    <w:rsid w:val="007F440D"/>
    <w:rPr>
      <w:rFonts w:ascii="Arial" w:eastAsia="Times New Roman" w:hAnsi="Arial" w:cs="Times New Roman"/>
      <w:b/>
      <w:sz w:val="14"/>
      <w:szCs w:val="20"/>
      <w:lang w:eastAsia="nl-NL"/>
    </w:rPr>
  </w:style>
  <w:style w:type="character" w:customStyle="1" w:styleId="Heading7Char">
    <w:name w:val="Heading 7 Char"/>
    <w:aliases w:val="Nivo 7 Char,Heading 7(unused) Char,sub Char"/>
    <w:link w:val="Heading7"/>
    <w:rsid w:val="007F440D"/>
    <w:rPr>
      <w:rFonts w:ascii="Arial" w:eastAsia="Times New Roman" w:hAnsi="Arial" w:cs="Times New Roman"/>
      <w:b/>
      <w:sz w:val="14"/>
      <w:szCs w:val="20"/>
      <w:lang w:eastAsia="nl-NL"/>
    </w:rPr>
  </w:style>
  <w:style w:type="character" w:customStyle="1" w:styleId="Heading8Char">
    <w:name w:val="Heading 8 Char"/>
    <w:aliases w:val="Nivo 8 Char"/>
    <w:link w:val="Heading8"/>
    <w:rsid w:val="007F440D"/>
    <w:rPr>
      <w:rFonts w:ascii="Arial" w:eastAsia="Times New Roman" w:hAnsi="Arial" w:cs="Times New Roman"/>
      <w:b/>
      <w:sz w:val="14"/>
      <w:szCs w:val="20"/>
      <w:lang w:eastAsia="nl-NL"/>
    </w:rPr>
  </w:style>
  <w:style w:type="character" w:customStyle="1" w:styleId="Heading9Char">
    <w:name w:val="Heading 9 Char"/>
    <w:aliases w:val="Nivo 9 Char,Heading 9(unused) Char,sub3 Char"/>
    <w:link w:val="Heading9"/>
    <w:rsid w:val="007F440D"/>
    <w:rPr>
      <w:rFonts w:ascii="Arial" w:eastAsia="Times New Roman" w:hAnsi="Arial" w:cs="Times New Roman"/>
      <w:b/>
      <w:sz w:val="14"/>
      <w:szCs w:val="20"/>
      <w:lang w:eastAsia="nl-NL"/>
    </w:rPr>
  </w:style>
  <w:style w:type="paragraph" w:styleId="NoSpacing">
    <w:name w:val="No Spacing"/>
    <w:qFormat/>
    <w:rsid w:val="007F440D"/>
    <w:rPr>
      <w:rFonts w:ascii="Book Antiqua" w:hAnsi="Book Antiqua"/>
      <w:szCs w:val="22"/>
      <w:lang w:val="en-US" w:eastAsia="en-US"/>
    </w:rPr>
  </w:style>
  <w:style w:type="character" w:customStyle="1" w:styleId="Huisstijl-Sjabloonnaam">
    <w:name w:val="Huisstijl-Sjabloonnaam"/>
    <w:rsid w:val="007C13CF"/>
    <w:rPr>
      <w:rFonts w:ascii="Arial" w:hAnsi="Arial"/>
      <w:noProof/>
      <w:sz w:val="24"/>
    </w:rPr>
  </w:style>
  <w:style w:type="paragraph" w:styleId="TOC1">
    <w:name w:val="toc 1"/>
    <w:basedOn w:val="Normal"/>
    <w:next w:val="Normal"/>
    <w:uiPriority w:val="39"/>
    <w:rsid w:val="007C13CF"/>
    <w:pPr>
      <w:keepNext/>
      <w:tabs>
        <w:tab w:val="right" w:pos="7080"/>
      </w:tabs>
      <w:spacing w:before="240"/>
      <w:ind w:left="1680" w:hanging="1680"/>
    </w:pPr>
    <w:rPr>
      <w:noProof/>
      <w:szCs w:val="20"/>
    </w:rPr>
  </w:style>
  <w:style w:type="paragraph" w:styleId="TOC2">
    <w:name w:val="toc 2"/>
    <w:basedOn w:val="TOC1"/>
    <w:next w:val="Normal"/>
    <w:uiPriority w:val="39"/>
    <w:rsid w:val="007C13CF"/>
    <w:pPr>
      <w:spacing w:before="0"/>
    </w:pPr>
  </w:style>
  <w:style w:type="paragraph" w:styleId="TOC3">
    <w:name w:val="toc 3"/>
    <w:basedOn w:val="TOC1"/>
    <w:next w:val="Normal"/>
    <w:uiPriority w:val="39"/>
    <w:rsid w:val="007C13CF"/>
    <w:pPr>
      <w:spacing w:before="0"/>
    </w:pPr>
  </w:style>
  <w:style w:type="paragraph" w:styleId="ListParagraph">
    <w:name w:val="List Paragraph"/>
    <w:basedOn w:val="Normal"/>
    <w:uiPriority w:val="34"/>
    <w:qFormat/>
    <w:rsid w:val="00C651C3"/>
    <w:pPr>
      <w:ind w:left="720"/>
      <w:contextualSpacing/>
    </w:pPr>
    <w:rPr>
      <w:szCs w:val="19"/>
    </w:rPr>
  </w:style>
  <w:style w:type="table" w:styleId="TableGrid">
    <w:name w:val="Table Grid"/>
    <w:basedOn w:val="TableNormal"/>
    <w:rsid w:val="00C651C3"/>
    <w:rPr>
      <w:rFonts w:ascii="Arial" w:eastAsia="Times New Roman" w:hAnsi="Arial"/>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1355"/>
    <w:pPr>
      <w:autoSpaceDE w:val="0"/>
      <w:autoSpaceDN w:val="0"/>
      <w:adjustRightInd w:val="0"/>
    </w:pPr>
    <w:rPr>
      <w:rFonts w:ascii="Arial" w:hAnsi="Arial" w:cs="Arial"/>
      <w:color w:val="000000"/>
      <w:sz w:val="24"/>
      <w:szCs w:val="24"/>
    </w:rPr>
  </w:style>
  <w:style w:type="table" w:customStyle="1" w:styleId="TableGrid0">
    <w:name w:val="TableGrid"/>
    <w:rsid w:val="00776DD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158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8F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52891"/>
    <w:rPr>
      <w:sz w:val="16"/>
      <w:szCs w:val="16"/>
    </w:rPr>
  </w:style>
  <w:style w:type="paragraph" w:styleId="CommentText">
    <w:name w:val="annotation text"/>
    <w:basedOn w:val="Normal"/>
    <w:link w:val="CommentTextChar"/>
    <w:uiPriority w:val="99"/>
    <w:semiHidden/>
    <w:unhideWhenUsed/>
    <w:rsid w:val="00052891"/>
    <w:pPr>
      <w:spacing w:line="240" w:lineRule="auto"/>
    </w:pPr>
    <w:rPr>
      <w:sz w:val="20"/>
      <w:szCs w:val="20"/>
    </w:rPr>
  </w:style>
  <w:style w:type="character" w:customStyle="1" w:styleId="CommentTextChar">
    <w:name w:val="Comment Text Char"/>
    <w:basedOn w:val="DefaultParagraphFont"/>
    <w:link w:val="CommentText"/>
    <w:uiPriority w:val="99"/>
    <w:semiHidden/>
    <w:rsid w:val="00052891"/>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052891"/>
    <w:rPr>
      <w:b/>
      <w:bCs/>
    </w:rPr>
  </w:style>
  <w:style w:type="character" w:customStyle="1" w:styleId="CommentSubjectChar">
    <w:name w:val="Comment Subject Char"/>
    <w:basedOn w:val="CommentTextChar"/>
    <w:link w:val="CommentSubject"/>
    <w:uiPriority w:val="99"/>
    <w:semiHidden/>
    <w:rsid w:val="00052891"/>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3220">
      <w:bodyDiv w:val="1"/>
      <w:marLeft w:val="0"/>
      <w:marRight w:val="0"/>
      <w:marTop w:val="0"/>
      <w:marBottom w:val="0"/>
      <w:divBdr>
        <w:top w:val="none" w:sz="0" w:space="0" w:color="auto"/>
        <w:left w:val="none" w:sz="0" w:space="0" w:color="auto"/>
        <w:bottom w:val="none" w:sz="0" w:space="0" w:color="auto"/>
        <w:right w:val="none" w:sz="0" w:space="0" w:color="auto"/>
      </w:divBdr>
    </w:div>
    <w:div w:id="42800599">
      <w:bodyDiv w:val="1"/>
      <w:marLeft w:val="0"/>
      <w:marRight w:val="0"/>
      <w:marTop w:val="0"/>
      <w:marBottom w:val="0"/>
      <w:divBdr>
        <w:top w:val="none" w:sz="0" w:space="0" w:color="auto"/>
        <w:left w:val="none" w:sz="0" w:space="0" w:color="auto"/>
        <w:bottom w:val="none" w:sz="0" w:space="0" w:color="auto"/>
        <w:right w:val="none" w:sz="0" w:space="0" w:color="auto"/>
      </w:divBdr>
    </w:div>
    <w:div w:id="51850213">
      <w:bodyDiv w:val="1"/>
      <w:marLeft w:val="0"/>
      <w:marRight w:val="0"/>
      <w:marTop w:val="0"/>
      <w:marBottom w:val="0"/>
      <w:divBdr>
        <w:top w:val="none" w:sz="0" w:space="0" w:color="auto"/>
        <w:left w:val="none" w:sz="0" w:space="0" w:color="auto"/>
        <w:bottom w:val="none" w:sz="0" w:space="0" w:color="auto"/>
        <w:right w:val="none" w:sz="0" w:space="0" w:color="auto"/>
      </w:divBdr>
    </w:div>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61804119">
      <w:bodyDiv w:val="1"/>
      <w:marLeft w:val="0"/>
      <w:marRight w:val="0"/>
      <w:marTop w:val="0"/>
      <w:marBottom w:val="0"/>
      <w:divBdr>
        <w:top w:val="none" w:sz="0" w:space="0" w:color="auto"/>
        <w:left w:val="none" w:sz="0" w:space="0" w:color="auto"/>
        <w:bottom w:val="none" w:sz="0" w:space="0" w:color="auto"/>
        <w:right w:val="none" w:sz="0" w:space="0" w:color="auto"/>
      </w:divBdr>
    </w:div>
    <w:div w:id="125703725">
      <w:bodyDiv w:val="1"/>
      <w:marLeft w:val="0"/>
      <w:marRight w:val="0"/>
      <w:marTop w:val="0"/>
      <w:marBottom w:val="0"/>
      <w:divBdr>
        <w:top w:val="none" w:sz="0" w:space="0" w:color="auto"/>
        <w:left w:val="none" w:sz="0" w:space="0" w:color="auto"/>
        <w:bottom w:val="none" w:sz="0" w:space="0" w:color="auto"/>
        <w:right w:val="none" w:sz="0" w:space="0" w:color="auto"/>
      </w:divBdr>
    </w:div>
    <w:div w:id="140343807">
      <w:bodyDiv w:val="1"/>
      <w:marLeft w:val="0"/>
      <w:marRight w:val="0"/>
      <w:marTop w:val="0"/>
      <w:marBottom w:val="0"/>
      <w:divBdr>
        <w:top w:val="none" w:sz="0" w:space="0" w:color="auto"/>
        <w:left w:val="none" w:sz="0" w:space="0" w:color="auto"/>
        <w:bottom w:val="none" w:sz="0" w:space="0" w:color="auto"/>
        <w:right w:val="none" w:sz="0" w:space="0" w:color="auto"/>
      </w:divBdr>
    </w:div>
    <w:div w:id="165825976">
      <w:bodyDiv w:val="1"/>
      <w:marLeft w:val="0"/>
      <w:marRight w:val="0"/>
      <w:marTop w:val="0"/>
      <w:marBottom w:val="0"/>
      <w:divBdr>
        <w:top w:val="none" w:sz="0" w:space="0" w:color="auto"/>
        <w:left w:val="none" w:sz="0" w:space="0" w:color="auto"/>
        <w:bottom w:val="none" w:sz="0" w:space="0" w:color="auto"/>
        <w:right w:val="none" w:sz="0" w:space="0" w:color="auto"/>
      </w:divBdr>
    </w:div>
    <w:div w:id="183174167">
      <w:bodyDiv w:val="1"/>
      <w:marLeft w:val="0"/>
      <w:marRight w:val="0"/>
      <w:marTop w:val="0"/>
      <w:marBottom w:val="0"/>
      <w:divBdr>
        <w:top w:val="none" w:sz="0" w:space="0" w:color="auto"/>
        <w:left w:val="none" w:sz="0" w:space="0" w:color="auto"/>
        <w:bottom w:val="none" w:sz="0" w:space="0" w:color="auto"/>
        <w:right w:val="none" w:sz="0" w:space="0" w:color="auto"/>
      </w:divBdr>
    </w:div>
    <w:div w:id="205336469">
      <w:bodyDiv w:val="1"/>
      <w:marLeft w:val="0"/>
      <w:marRight w:val="0"/>
      <w:marTop w:val="0"/>
      <w:marBottom w:val="0"/>
      <w:divBdr>
        <w:top w:val="none" w:sz="0" w:space="0" w:color="auto"/>
        <w:left w:val="none" w:sz="0" w:space="0" w:color="auto"/>
        <w:bottom w:val="none" w:sz="0" w:space="0" w:color="auto"/>
        <w:right w:val="none" w:sz="0" w:space="0" w:color="auto"/>
      </w:divBdr>
    </w:div>
    <w:div w:id="346255222">
      <w:bodyDiv w:val="1"/>
      <w:marLeft w:val="0"/>
      <w:marRight w:val="0"/>
      <w:marTop w:val="0"/>
      <w:marBottom w:val="0"/>
      <w:divBdr>
        <w:top w:val="none" w:sz="0" w:space="0" w:color="auto"/>
        <w:left w:val="none" w:sz="0" w:space="0" w:color="auto"/>
        <w:bottom w:val="none" w:sz="0" w:space="0" w:color="auto"/>
        <w:right w:val="none" w:sz="0" w:space="0" w:color="auto"/>
      </w:divBdr>
    </w:div>
    <w:div w:id="373236399">
      <w:bodyDiv w:val="1"/>
      <w:marLeft w:val="0"/>
      <w:marRight w:val="0"/>
      <w:marTop w:val="0"/>
      <w:marBottom w:val="0"/>
      <w:divBdr>
        <w:top w:val="none" w:sz="0" w:space="0" w:color="auto"/>
        <w:left w:val="none" w:sz="0" w:space="0" w:color="auto"/>
        <w:bottom w:val="none" w:sz="0" w:space="0" w:color="auto"/>
        <w:right w:val="none" w:sz="0" w:space="0" w:color="auto"/>
      </w:divBdr>
    </w:div>
    <w:div w:id="398016350">
      <w:bodyDiv w:val="1"/>
      <w:marLeft w:val="0"/>
      <w:marRight w:val="0"/>
      <w:marTop w:val="0"/>
      <w:marBottom w:val="0"/>
      <w:divBdr>
        <w:top w:val="none" w:sz="0" w:space="0" w:color="auto"/>
        <w:left w:val="none" w:sz="0" w:space="0" w:color="auto"/>
        <w:bottom w:val="none" w:sz="0" w:space="0" w:color="auto"/>
        <w:right w:val="none" w:sz="0" w:space="0" w:color="auto"/>
      </w:divBdr>
    </w:div>
    <w:div w:id="436485079">
      <w:bodyDiv w:val="1"/>
      <w:marLeft w:val="0"/>
      <w:marRight w:val="0"/>
      <w:marTop w:val="0"/>
      <w:marBottom w:val="0"/>
      <w:divBdr>
        <w:top w:val="none" w:sz="0" w:space="0" w:color="auto"/>
        <w:left w:val="none" w:sz="0" w:space="0" w:color="auto"/>
        <w:bottom w:val="none" w:sz="0" w:space="0" w:color="auto"/>
        <w:right w:val="none" w:sz="0" w:space="0" w:color="auto"/>
      </w:divBdr>
    </w:div>
    <w:div w:id="491605540">
      <w:bodyDiv w:val="1"/>
      <w:marLeft w:val="0"/>
      <w:marRight w:val="0"/>
      <w:marTop w:val="0"/>
      <w:marBottom w:val="0"/>
      <w:divBdr>
        <w:top w:val="none" w:sz="0" w:space="0" w:color="auto"/>
        <w:left w:val="none" w:sz="0" w:space="0" w:color="auto"/>
        <w:bottom w:val="none" w:sz="0" w:space="0" w:color="auto"/>
        <w:right w:val="none" w:sz="0" w:space="0" w:color="auto"/>
      </w:divBdr>
    </w:div>
    <w:div w:id="515509453">
      <w:bodyDiv w:val="1"/>
      <w:marLeft w:val="0"/>
      <w:marRight w:val="0"/>
      <w:marTop w:val="0"/>
      <w:marBottom w:val="0"/>
      <w:divBdr>
        <w:top w:val="none" w:sz="0" w:space="0" w:color="auto"/>
        <w:left w:val="none" w:sz="0" w:space="0" w:color="auto"/>
        <w:bottom w:val="none" w:sz="0" w:space="0" w:color="auto"/>
        <w:right w:val="none" w:sz="0" w:space="0" w:color="auto"/>
      </w:divBdr>
    </w:div>
    <w:div w:id="553272741">
      <w:bodyDiv w:val="1"/>
      <w:marLeft w:val="0"/>
      <w:marRight w:val="0"/>
      <w:marTop w:val="0"/>
      <w:marBottom w:val="0"/>
      <w:divBdr>
        <w:top w:val="none" w:sz="0" w:space="0" w:color="auto"/>
        <w:left w:val="none" w:sz="0" w:space="0" w:color="auto"/>
        <w:bottom w:val="none" w:sz="0" w:space="0" w:color="auto"/>
        <w:right w:val="none" w:sz="0" w:space="0" w:color="auto"/>
      </w:divBdr>
    </w:div>
    <w:div w:id="593133197">
      <w:bodyDiv w:val="1"/>
      <w:marLeft w:val="0"/>
      <w:marRight w:val="0"/>
      <w:marTop w:val="0"/>
      <w:marBottom w:val="0"/>
      <w:divBdr>
        <w:top w:val="none" w:sz="0" w:space="0" w:color="auto"/>
        <w:left w:val="none" w:sz="0" w:space="0" w:color="auto"/>
        <w:bottom w:val="none" w:sz="0" w:space="0" w:color="auto"/>
        <w:right w:val="none" w:sz="0" w:space="0" w:color="auto"/>
      </w:divBdr>
    </w:div>
    <w:div w:id="628364544">
      <w:bodyDiv w:val="1"/>
      <w:marLeft w:val="0"/>
      <w:marRight w:val="0"/>
      <w:marTop w:val="0"/>
      <w:marBottom w:val="0"/>
      <w:divBdr>
        <w:top w:val="none" w:sz="0" w:space="0" w:color="auto"/>
        <w:left w:val="none" w:sz="0" w:space="0" w:color="auto"/>
        <w:bottom w:val="none" w:sz="0" w:space="0" w:color="auto"/>
        <w:right w:val="none" w:sz="0" w:space="0" w:color="auto"/>
      </w:divBdr>
    </w:div>
    <w:div w:id="648630192">
      <w:bodyDiv w:val="1"/>
      <w:marLeft w:val="0"/>
      <w:marRight w:val="0"/>
      <w:marTop w:val="0"/>
      <w:marBottom w:val="0"/>
      <w:divBdr>
        <w:top w:val="none" w:sz="0" w:space="0" w:color="auto"/>
        <w:left w:val="none" w:sz="0" w:space="0" w:color="auto"/>
        <w:bottom w:val="none" w:sz="0" w:space="0" w:color="auto"/>
        <w:right w:val="none" w:sz="0" w:space="0" w:color="auto"/>
      </w:divBdr>
    </w:div>
    <w:div w:id="669135398">
      <w:bodyDiv w:val="1"/>
      <w:marLeft w:val="0"/>
      <w:marRight w:val="0"/>
      <w:marTop w:val="0"/>
      <w:marBottom w:val="0"/>
      <w:divBdr>
        <w:top w:val="none" w:sz="0" w:space="0" w:color="auto"/>
        <w:left w:val="none" w:sz="0" w:space="0" w:color="auto"/>
        <w:bottom w:val="none" w:sz="0" w:space="0" w:color="auto"/>
        <w:right w:val="none" w:sz="0" w:space="0" w:color="auto"/>
      </w:divBdr>
    </w:div>
    <w:div w:id="669910413">
      <w:bodyDiv w:val="1"/>
      <w:marLeft w:val="0"/>
      <w:marRight w:val="0"/>
      <w:marTop w:val="0"/>
      <w:marBottom w:val="0"/>
      <w:divBdr>
        <w:top w:val="none" w:sz="0" w:space="0" w:color="auto"/>
        <w:left w:val="none" w:sz="0" w:space="0" w:color="auto"/>
        <w:bottom w:val="none" w:sz="0" w:space="0" w:color="auto"/>
        <w:right w:val="none" w:sz="0" w:space="0" w:color="auto"/>
      </w:divBdr>
    </w:div>
    <w:div w:id="690650328">
      <w:bodyDiv w:val="1"/>
      <w:marLeft w:val="0"/>
      <w:marRight w:val="0"/>
      <w:marTop w:val="0"/>
      <w:marBottom w:val="0"/>
      <w:divBdr>
        <w:top w:val="none" w:sz="0" w:space="0" w:color="auto"/>
        <w:left w:val="none" w:sz="0" w:space="0" w:color="auto"/>
        <w:bottom w:val="none" w:sz="0" w:space="0" w:color="auto"/>
        <w:right w:val="none" w:sz="0" w:space="0" w:color="auto"/>
      </w:divBdr>
    </w:div>
    <w:div w:id="721710777">
      <w:bodyDiv w:val="1"/>
      <w:marLeft w:val="0"/>
      <w:marRight w:val="0"/>
      <w:marTop w:val="0"/>
      <w:marBottom w:val="0"/>
      <w:divBdr>
        <w:top w:val="none" w:sz="0" w:space="0" w:color="auto"/>
        <w:left w:val="none" w:sz="0" w:space="0" w:color="auto"/>
        <w:bottom w:val="none" w:sz="0" w:space="0" w:color="auto"/>
        <w:right w:val="none" w:sz="0" w:space="0" w:color="auto"/>
      </w:divBdr>
    </w:div>
    <w:div w:id="722681461">
      <w:bodyDiv w:val="1"/>
      <w:marLeft w:val="0"/>
      <w:marRight w:val="0"/>
      <w:marTop w:val="0"/>
      <w:marBottom w:val="0"/>
      <w:divBdr>
        <w:top w:val="none" w:sz="0" w:space="0" w:color="auto"/>
        <w:left w:val="none" w:sz="0" w:space="0" w:color="auto"/>
        <w:bottom w:val="none" w:sz="0" w:space="0" w:color="auto"/>
        <w:right w:val="none" w:sz="0" w:space="0" w:color="auto"/>
      </w:divBdr>
    </w:div>
    <w:div w:id="723990762">
      <w:bodyDiv w:val="1"/>
      <w:marLeft w:val="0"/>
      <w:marRight w:val="0"/>
      <w:marTop w:val="0"/>
      <w:marBottom w:val="0"/>
      <w:divBdr>
        <w:top w:val="none" w:sz="0" w:space="0" w:color="auto"/>
        <w:left w:val="none" w:sz="0" w:space="0" w:color="auto"/>
        <w:bottom w:val="none" w:sz="0" w:space="0" w:color="auto"/>
        <w:right w:val="none" w:sz="0" w:space="0" w:color="auto"/>
      </w:divBdr>
    </w:div>
    <w:div w:id="778718021">
      <w:bodyDiv w:val="1"/>
      <w:marLeft w:val="0"/>
      <w:marRight w:val="0"/>
      <w:marTop w:val="0"/>
      <w:marBottom w:val="0"/>
      <w:divBdr>
        <w:top w:val="none" w:sz="0" w:space="0" w:color="auto"/>
        <w:left w:val="none" w:sz="0" w:space="0" w:color="auto"/>
        <w:bottom w:val="none" w:sz="0" w:space="0" w:color="auto"/>
        <w:right w:val="none" w:sz="0" w:space="0" w:color="auto"/>
      </w:divBdr>
    </w:div>
    <w:div w:id="803934107">
      <w:bodyDiv w:val="1"/>
      <w:marLeft w:val="0"/>
      <w:marRight w:val="0"/>
      <w:marTop w:val="0"/>
      <w:marBottom w:val="0"/>
      <w:divBdr>
        <w:top w:val="none" w:sz="0" w:space="0" w:color="auto"/>
        <w:left w:val="none" w:sz="0" w:space="0" w:color="auto"/>
        <w:bottom w:val="none" w:sz="0" w:space="0" w:color="auto"/>
        <w:right w:val="none" w:sz="0" w:space="0" w:color="auto"/>
      </w:divBdr>
    </w:div>
    <w:div w:id="840126719">
      <w:bodyDiv w:val="1"/>
      <w:marLeft w:val="0"/>
      <w:marRight w:val="0"/>
      <w:marTop w:val="0"/>
      <w:marBottom w:val="0"/>
      <w:divBdr>
        <w:top w:val="none" w:sz="0" w:space="0" w:color="auto"/>
        <w:left w:val="none" w:sz="0" w:space="0" w:color="auto"/>
        <w:bottom w:val="none" w:sz="0" w:space="0" w:color="auto"/>
        <w:right w:val="none" w:sz="0" w:space="0" w:color="auto"/>
      </w:divBdr>
    </w:div>
    <w:div w:id="850341934">
      <w:bodyDiv w:val="1"/>
      <w:marLeft w:val="0"/>
      <w:marRight w:val="0"/>
      <w:marTop w:val="0"/>
      <w:marBottom w:val="0"/>
      <w:divBdr>
        <w:top w:val="none" w:sz="0" w:space="0" w:color="auto"/>
        <w:left w:val="none" w:sz="0" w:space="0" w:color="auto"/>
        <w:bottom w:val="none" w:sz="0" w:space="0" w:color="auto"/>
        <w:right w:val="none" w:sz="0" w:space="0" w:color="auto"/>
      </w:divBdr>
    </w:div>
    <w:div w:id="854148499">
      <w:bodyDiv w:val="1"/>
      <w:marLeft w:val="0"/>
      <w:marRight w:val="0"/>
      <w:marTop w:val="0"/>
      <w:marBottom w:val="0"/>
      <w:divBdr>
        <w:top w:val="none" w:sz="0" w:space="0" w:color="auto"/>
        <w:left w:val="none" w:sz="0" w:space="0" w:color="auto"/>
        <w:bottom w:val="none" w:sz="0" w:space="0" w:color="auto"/>
        <w:right w:val="none" w:sz="0" w:space="0" w:color="auto"/>
      </w:divBdr>
    </w:div>
    <w:div w:id="956059186">
      <w:bodyDiv w:val="1"/>
      <w:marLeft w:val="0"/>
      <w:marRight w:val="0"/>
      <w:marTop w:val="0"/>
      <w:marBottom w:val="0"/>
      <w:divBdr>
        <w:top w:val="none" w:sz="0" w:space="0" w:color="auto"/>
        <w:left w:val="none" w:sz="0" w:space="0" w:color="auto"/>
        <w:bottom w:val="none" w:sz="0" w:space="0" w:color="auto"/>
        <w:right w:val="none" w:sz="0" w:space="0" w:color="auto"/>
      </w:divBdr>
    </w:div>
    <w:div w:id="1011680524">
      <w:bodyDiv w:val="1"/>
      <w:marLeft w:val="0"/>
      <w:marRight w:val="0"/>
      <w:marTop w:val="0"/>
      <w:marBottom w:val="0"/>
      <w:divBdr>
        <w:top w:val="none" w:sz="0" w:space="0" w:color="auto"/>
        <w:left w:val="none" w:sz="0" w:space="0" w:color="auto"/>
        <w:bottom w:val="none" w:sz="0" w:space="0" w:color="auto"/>
        <w:right w:val="none" w:sz="0" w:space="0" w:color="auto"/>
      </w:divBdr>
    </w:div>
    <w:div w:id="1025594466">
      <w:bodyDiv w:val="1"/>
      <w:marLeft w:val="0"/>
      <w:marRight w:val="0"/>
      <w:marTop w:val="0"/>
      <w:marBottom w:val="0"/>
      <w:divBdr>
        <w:top w:val="none" w:sz="0" w:space="0" w:color="auto"/>
        <w:left w:val="none" w:sz="0" w:space="0" w:color="auto"/>
        <w:bottom w:val="none" w:sz="0" w:space="0" w:color="auto"/>
        <w:right w:val="none" w:sz="0" w:space="0" w:color="auto"/>
      </w:divBdr>
    </w:div>
    <w:div w:id="1052851103">
      <w:bodyDiv w:val="1"/>
      <w:marLeft w:val="0"/>
      <w:marRight w:val="0"/>
      <w:marTop w:val="0"/>
      <w:marBottom w:val="0"/>
      <w:divBdr>
        <w:top w:val="none" w:sz="0" w:space="0" w:color="auto"/>
        <w:left w:val="none" w:sz="0" w:space="0" w:color="auto"/>
        <w:bottom w:val="none" w:sz="0" w:space="0" w:color="auto"/>
        <w:right w:val="none" w:sz="0" w:space="0" w:color="auto"/>
      </w:divBdr>
    </w:div>
    <w:div w:id="1116100686">
      <w:bodyDiv w:val="1"/>
      <w:marLeft w:val="0"/>
      <w:marRight w:val="0"/>
      <w:marTop w:val="0"/>
      <w:marBottom w:val="0"/>
      <w:divBdr>
        <w:top w:val="none" w:sz="0" w:space="0" w:color="auto"/>
        <w:left w:val="none" w:sz="0" w:space="0" w:color="auto"/>
        <w:bottom w:val="none" w:sz="0" w:space="0" w:color="auto"/>
        <w:right w:val="none" w:sz="0" w:space="0" w:color="auto"/>
      </w:divBdr>
    </w:div>
    <w:div w:id="1131510239">
      <w:bodyDiv w:val="1"/>
      <w:marLeft w:val="0"/>
      <w:marRight w:val="0"/>
      <w:marTop w:val="0"/>
      <w:marBottom w:val="0"/>
      <w:divBdr>
        <w:top w:val="none" w:sz="0" w:space="0" w:color="auto"/>
        <w:left w:val="none" w:sz="0" w:space="0" w:color="auto"/>
        <w:bottom w:val="none" w:sz="0" w:space="0" w:color="auto"/>
        <w:right w:val="none" w:sz="0" w:space="0" w:color="auto"/>
      </w:divBdr>
    </w:div>
    <w:div w:id="1169247973">
      <w:bodyDiv w:val="1"/>
      <w:marLeft w:val="0"/>
      <w:marRight w:val="0"/>
      <w:marTop w:val="0"/>
      <w:marBottom w:val="0"/>
      <w:divBdr>
        <w:top w:val="none" w:sz="0" w:space="0" w:color="auto"/>
        <w:left w:val="none" w:sz="0" w:space="0" w:color="auto"/>
        <w:bottom w:val="none" w:sz="0" w:space="0" w:color="auto"/>
        <w:right w:val="none" w:sz="0" w:space="0" w:color="auto"/>
      </w:divBdr>
    </w:div>
    <w:div w:id="1255673673">
      <w:bodyDiv w:val="1"/>
      <w:marLeft w:val="0"/>
      <w:marRight w:val="0"/>
      <w:marTop w:val="0"/>
      <w:marBottom w:val="0"/>
      <w:divBdr>
        <w:top w:val="none" w:sz="0" w:space="0" w:color="auto"/>
        <w:left w:val="none" w:sz="0" w:space="0" w:color="auto"/>
        <w:bottom w:val="none" w:sz="0" w:space="0" w:color="auto"/>
        <w:right w:val="none" w:sz="0" w:space="0" w:color="auto"/>
      </w:divBdr>
    </w:div>
    <w:div w:id="1334184015">
      <w:bodyDiv w:val="1"/>
      <w:marLeft w:val="0"/>
      <w:marRight w:val="0"/>
      <w:marTop w:val="0"/>
      <w:marBottom w:val="0"/>
      <w:divBdr>
        <w:top w:val="none" w:sz="0" w:space="0" w:color="auto"/>
        <w:left w:val="none" w:sz="0" w:space="0" w:color="auto"/>
        <w:bottom w:val="none" w:sz="0" w:space="0" w:color="auto"/>
        <w:right w:val="none" w:sz="0" w:space="0" w:color="auto"/>
      </w:divBdr>
    </w:div>
    <w:div w:id="1354303217">
      <w:bodyDiv w:val="1"/>
      <w:marLeft w:val="0"/>
      <w:marRight w:val="0"/>
      <w:marTop w:val="0"/>
      <w:marBottom w:val="0"/>
      <w:divBdr>
        <w:top w:val="none" w:sz="0" w:space="0" w:color="auto"/>
        <w:left w:val="none" w:sz="0" w:space="0" w:color="auto"/>
        <w:bottom w:val="none" w:sz="0" w:space="0" w:color="auto"/>
        <w:right w:val="none" w:sz="0" w:space="0" w:color="auto"/>
      </w:divBdr>
    </w:div>
    <w:div w:id="1409111207">
      <w:bodyDiv w:val="1"/>
      <w:marLeft w:val="0"/>
      <w:marRight w:val="0"/>
      <w:marTop w:val="0"/>
      <w:marBottom w:val="0"/>
      <w:divBdr>
        <w:top w:val="none" w:sz="0" w:space="0" w:color="auto"/>
        <w:left w:val="none" w:sz="0" w:space="0" w:color="auto"/>
        <w:bottom w:val="none" w:sz="0" w:space="0" w:color="auto"/>
        <w:right w:val="none" w:sz="0" w:space="0" w:color="auto"/>
      </w:divBdr>
    </w:div>
    <w:div w:id="1419595694">
      <w:bodyDiv w:val="1"/>
      <w:marLeft w:val="0"/>
      <w:marRight w:val="0"/>
      <w:marTop w:val="0"/>
      <w:marBottom w:val="0"/>
      <w:divBdr>
        <w:top w:val="none" w:sz="0" w:space="0" w:color="auto"/>
        <w:left w:val="none" w:sz="0" w:space="0" w:color="auto"/>
        <w:bottom w:val="none" w:sz="0" w:space="0" w:color="auto"/>
        <w:right w:val="none" w:sz="0" w:space="0" w:color="auto"/>
      </w:divBdr>
    </w:div>
    <w:div w:id="1435007627">
      <w:bodyDiv w:val="1"/>
      <w:marLeft w:val="0"/>
      <w:marRight w:val="0"/>
      <w:marTop w:val="0"/>
      <w:marBottom w:val="0"/>
      <w:divBdr>
        <w:top w:val="none" w:sz="0" w:space="0" w:color="auto"/>
        <w:left w:val="none" w:sz="0" w:space="0" w:color="auto"/>
        <w:bottom w:val="none" w:sz="0" w:space="0" w:color="auto"/>
        <w:right w:val="none" w:sz="0" w:space="0" w:color="auto"/>
      </w:divBdr>
    </w:div>
    <w:div w:id="1437604502">
      <w:bodyDiv w:val="1"/>
      <w:marLeft w:val="0"/>
      <w:marRight w:val="0"/>
      <w:marTop w:val="0"/>
      <w:marBottom w:val="0"/>
      <w:divBdr>
        <w:top w:val="none" w:sz="0" w:space="0" w:color="auto"/>
        <w:left w:val="none" w:sz="0" w:space="0" w:color="auto"/>
        <w:bottom w:val="none" w:sz="0" w:space="0" w:color="auto"/>
        <w:right w:val="none" w:sz="0" w:space="0" w:color="auto"/>
      </w:divBdr>
    </w:div>
    <w:div w:id="1451165134">
      <w:bodyDiv w:val="1"/>
      <w:marLeft w:val="0"/>
      <w:marRight w:val="0"/>
      <w:marTop w:val="0"/>
      <w:marBottom w:val="0"/>
      <w:divBdr>
        <w:top w:val="none" w:sz="0" w:space="0" w:color="auto"/>
        <w:left w:val="none" w:sz="0" w:space="0" w:color="auto"/>
        <w:bottom w:val="none" w:sz="0" w:space="0" w:color="auto"/>
        <w:right w:val="none" w:sz="0" w:space="0" w:color="auto"/>
      </w:divBdr>
    </w:div>
    <w:div w:id="1462111338">
      <w:bodyDiv w:val="1"/>
      <w:marLeft w:val="0"/>
      <w:marRight w:val="0"/>
      <w:marTop w:val="0"/>
      <w:marBottom w:val="0"/>
      <w:divBdr>
        <w:top w:val="none" w:sz="0" w:space="0" w:color="auto"/>
        <w:left w:val="none" w:sz="0" w:space="0" w:color="auto"/>
        <w:bottom w:val="none" w:sz="0" w:space="0" w:color="auto"/>
        <w:right w:val="none" w:sz="0" w:space="0" w:color="auto"/>
      </w:divBdr>
    </w:div>
    <w:div w:id="1545436016">
      <w:bodyDiv w:val="1"/>
      <w:marLeft w:val="0"/>
      <w:marRight w:val="0"/>
      <w:marTop w:val="0"/>
      <w:marBottom w:val="0"/>
      <w:divBdr>
        <w:top w:val="none" w:sz="0" w:space="0" w:color="auto"/>
        <w:left w:val="none" w:sz="0" w:space="0" w:color="auto"/>
        <w:bottom w:val="none" w:sz="0" w:space="0" w:color="auto"/>
        <w:right w:val="none" w:sz="0" w:space="0" w:color="auto"/>
      </w:divBdr>
    </w:div>
    <w:div w:id="1552577886">
      <w:bodyDiv w:val="1"/>
      <w:marLeft w:val="0"/>
      <w:marRight w:val="0"/>
      <w:marTop w:val="0"/>
      <w:marBottom w:val="0"/>
      <w:divBdr>
        <w:top w:val="none" w:sz="0" w:space="0" w:color="auto"/>
        <w:left w:val="none" w:sz="0" w:space="0" w:color="auto"/>
        <w:bottom w:val="none" w:sz="0" w:space="0" w:color="auto"/>
        <w:right w:val="none" w:sz="0" w:space="0" w:color="auto"/>
      </w:divBdr>
    </w:div>
    <w:div w:id="1560051427">
      <w:bodyDiv w:val="1"/>
      <w:marLeft w:val="0"/>
      <w:marRight w:val="0"/>
      <w:marTop w:val="0"/>
      <w:marBottom w:val="0"/>
      <w:divBdr>
        <w:top w:val="none" w:sz="0" w:space="0" w:color="auto"/>
        <w:left w:val="none" w:sz="0" w:space="0" w:color="auto"/>
        <w:bottom w:val="none" w:sz="0" w:space="0" w:color="auto"/>
        <w:right w:val="none" w:sz="0" w:space="0" w:color="auto"/>
      </w:divBdr>
    </w:div>
    <w:div w:id="1561751618">
      <w:bodyDiv w:val="1"/>
      <w:marLeft w:val="0"/>
      <w:marRight w:val="0"/>
      <w:marTop w:val="0"/>
      <w:marBottom w:val="0"/>
      <w:divBdr>
        <w:top w:val="none" w:sz="0" w:space="0" w:color="auto"/>
        <w:left w:val="none" w:sz="0" w:space="0" w:color="auto"/>
        <w:bottom w:val="none" w:sz="0" w:space="0" w:color="auto"/>
        <w:right w:val="none" w:sz="0" w:space="0" w:color="auto"/>
      </w:divBdr>
    </w:div>
    <w:div w:id="1570991475">
      <w:bodyDiv w:val="1"/>
      <w:marLeft w:val="0"/>
      <w:marRight w:val="0"/>
      <w:marTop w:val="0"/>
      <w:marBottom w:val="0"/>
      <w:divBdr>
        <w:top w:val="none" w:sz="0" w:space="0" w:color="auto"/>
        <w:left w:val="none" w:sz="0" w:space="0" w:color="auto"/>
        <w:bottom w:val="none" w:sz="0" w:space="0" w:color="auto"/>
        <w:right w:val="none" w:sz="0" w:space="0" w:color="auto"/>
      </w:divBdr>
    </w:div>
    <w:div w:id="1622803866">
      <w:bodyDiv w:val="1"/>
      <w:marLeft w:val="0"/>
      <w:marRight w:val="0"/>
      <w:marTop w:val="0"/>
      <w:marBottom w:val="0"/>
      <w:divBdr>
        <w:top w:val="none" w:sz="0" w:space="0" w:color="auto"/>
        <w:left w:val="none" w:sz="0" w:space="0" w:color="auto"/>
        <w:bottom w:val="none" w:sz="0" w:space="0" w:color="auto"/>
        <w:right w:val="none" w:sz="0" w:space="0" w:color="auto"/>
      </w:divBdr>
    </w:div>
    <w:div w:id="1642997666">
      <w:bodyDiv w:val="1"/>
      <w:marLeft w:val="0"/>
      <w:marRight w:val="0"/>
      <w:marTop w:val="0"/>
      <w:marBottom w:val="0"/>
      <w:divBdr>
        <w:top w:val="none" w:sz="0" w:space="0" w:color="auto"/>
        <w:left w:val="none" w:sz="0" w:space="0" w:color="auto"/>
        <w:bottom w:val="none" w:sz="0" w:space="0" w:color="auto"/>
        <w:right w:val="none" w:sz="0" w:space="0" w:color="auto"/>
      </w:divBdr>
    </w:div>
    <w:div w:id="1645624166">
      <w:bodyDiv w:val="1"/>
      <w:marLeft w:val="0"/>
      <w:marRight w:val="0"/>
      <w:marTop w:val="0"/>
      <w:marBottom w:val="0"/>
      <w:divBdr>
        <w:top w:val="none" w:sz="0" w:space="0" w:color="auto"/>
        <w:left w:val="none" w:sz="0" w:space="0" w:color="auto"/>
        <w:bottom w:val="none" w:sz="0" w:space="0" w:color="auto"/>
        <w:right w:val="none" w:sz="0" w:space="0" w:color="auto"/>
      </w:divBdr>
    </w:div>
    <w:div w:id="1674793106">
      <w:bodyDiv w:val="1"/>
      <w:marLeft w:val="0"/>
      <w:marRight w:val="0"/>
      <w:marTop w:val="0"/>
      <w:marBottom w:val="0"/>
      <w:divBdr>
        <w:top w:val="none" w:sz="0" w:space="0" w:color="auto"/>
        <w:left w:val="none" w:sz="0" w:space="0" w:color="auto"/>
        <w:bottom w:val="none" w:sz="0" w:space="0" w:color="auto"/>
        <w:right w:val="none" w:sz="0" w:space="0" w:color="auto"/>
      </w:divBdr>
    </w:div>
    <w:div w:id="1720937574">
      <w:bodyDiv w:val="1"/>
      <w:marLeft w:val="0"/>
      <w:marRight w:val="0"/>
      <w:marTop w:val="0"/>
      <w:marBottom w:val="0"/>
      <w:divBdr>
        <w:top w:val="none" w:sz="0" w:space="0" w:color="auto"/>
        <w:left w:val="none" w:sz="0" w:space="0" w:color="auto"/>
        <w:bottom w:val="none" w:sz="0" w:space="0" w:color="auto"/>
        <w:right w:val="none" w:sz="0" w:space="0" w:color="auto"/>
      </w:divBdr>
    </w:div>
    <w:div w:id="1757241280">
      <w:bodyDiv w:val="1"/>
      <w:marLeft w:val="0"/>
      <w:marRight w:val="0"/>
      <w:marTop w:val="0"/>
      <w:marBottom w:val="0"/>
      <w:divBdr>
        <w:top w:val="none" w:sz="0" w:space="0" w:color="auto"/>
        <w:left w:val="none" w:sz="0" w:space="0" w:color="auto"/>
        <w:bottom w:val="none" w:sz="0" w:space="0" w:color="auto"/>
        <w:right w:val="none" w:sz="0" w:space="0" w:color="auto"/>
      </w:divBdr>
    </w:div>
    <w:div w:id="1774931868">
      <w:bodyDiv w:val="1"/>
      <w:marLeft w:val="0"/>
      <w:marRight w:val="0"/>
      <w:marTop w:val="0"/>
      <w:marBottom w:val="0"/>
      <w:divBdr>
        <w:top w:val="none" w:sz="0" w:space="0" w:color="auto"/>
        <w:left w:val="none" w:sz="0" w:space="0" w:color="auto"/>
        <w:bottom w:val="none" w:sz="0" w:space="0" w:color="auto"/>
        <w:right w:val="none" w:sz="0" w:space="0" w:color="auto"/>
      </w:divBdr>
    </w:div>
    <w:div w:id="1828863010">
      <w:bodyDiv w:val="1"/>
      <w:marLeft w:val="0"/>
      <w:marRight w:val="0"/>
      <w:marTop w:val="0"/>
      <w:marBottom w:val="0"/>
      <w:divBdr>
        <w:top w:val="none" w:sz="0" w:space="0" w:color="auto"/>
        <w:left w:val="none" w:sz="0" w:space="0" w:color="auto"/>
        <w:bottom w:val="none" w:sz="0" w:space="0" w:color="auto"/>
        <w:right w:val="none" w:sz="0" w:space="0" w:color="auto"/>
      </w:divBdr>
    </w:div>
    <w:div w:id="1841775261">
      <w:bodyDiv w:val="1"/>
      <w:marLeft w:val="0"/>
      <w:marRight w:val="0"/>
      <w:marTop w:val="0"/>
      <w:marBottom w:val="0"/>
      <w:divBdr>
        <w:top w:val="none" w:sz="0" w:space="0" w:color="auto"/>
        <w:left w:val="none" w:sz="0" w:space="0" w:color="auto"/>
        <w:bottom w:val="none" w:sz="0" w:space="0" w:color="auto"/>
        <w:right w:val="none" w:sz="0" w:space="0" w:color="auto"/>
      </w:divBdr>
    </w:div>
    <w:div w:id="1876889448">
      <w:bodyDiv w:val="1"/>
      <w:marLeft w:val="0"/>
      <w:marRight w:val="0"/>
      <w:marTop w:val="0"/>
      <w:marBottom w:val="0"/>
      <w:divBdr>
        <w:top w:val="none" w:sz="0" w:space="0" w:color="auto"/>
        <w:left w:val="none" w:sz="0" w:space="0" w:color="auto"/>
        <w:bottom w:val="none" w:sz="0" w:space="0" w:color="auto"/>
        <w:right w:val="none" w:sz="0" w:space="0" w:color="auto"/>
      </w:divBdr>
    </w:div>
    <w:div w:id="1946302500">
      <w:bodyDiv w:val="1"/>
      <w:marLeft w:val="0"/>
      <w:marRight w:val="0"/>
      <w:marTop w:val="0"/>
      <w:marBottom w:val="0"/>
      <w:divBdr>
        <w:top w:val="none" w:sz="0" w:space="0" w:color="auto"/>
        <w:left w:val="none" w:sz="0" w:space="0" w:color="auto"/>
        <w:bottom w:val="none" w:sz="0" w:space="0" w:color="auto"/>
        <w:right w:val="none" w:sz="0" w:space="0" w:color="auto"/>
      </w:divBdr>
    </w:div>
    <w:div w:id="1949894322">
      <w:bodyDiv w:val="1"/>
      <w:marLeft w:val="0"/>
      <w:marRight w:val="0"/>
      <w:marTop w:val="0"/>
      <w:marBottom w:val="0"/>
      <w:divBdr>
        <w:top w:val="none" w:sz="0" w:space="0" w:color="auto"/>
        <w:left w:val="none" w:sz="0" w:space="0" w:color="auto"/>
        <w:bottom w:val="none" w:sz="0" w:space="0" w:color="auto"/>
        <w:right w:val="none" w:sz="0" w:space="0" w:color="auto"/>
      </w:divBdr>
    </w:div>
    <w:div w:id="1951279123">
      <w:bodyDiv w:val="1"/>
      <w:marLeft w:val="0"/>
      <w:marRight w:val="0"/>
      <w:marTop w:val="0"/>
      <w:marBottom w:val="0"/>
      <w:divBdr>
        <w:top w:val="none" w:sz="0" w:space="0" w:color="auto"/>
        <w:left w:val="none" w:sz="0" w:space="0" w:color="auto"/>
        <w:bottom w:val="none" w:sz="0" w:space="0" w:color="auto"/>
        <w:right w:val="none" w:sz="0" w:space="0" w:color="auto"/>
      </w:divBdr>
    </w:div>
    <w:div w:id="1977759891">
      <w:bodyDiv w:val="1"/>
      <w:marLeft w:val="0"/>
      <w:marRight w:val="0"/>
      <w:marTop w:val="0"/>
      <w:marBottom w:val="0"/>
      <w:divBdr>
        <w:top w:val="none" w:sz="0" w:space="0" w:color="auto"/>
        <w:left w:val="none" w:sz="0" w:space="0" w:color="auto"/>
        <w:bottom w:val="none" w:sz="0" w:space="0" w:color="auto"/>
        <w:right w:val="none" w:sz="0" w:space="0" w:color="auto"/>
      </w:divBdr>
    </w:div>
    <w:div w:id="2013411333">
      <w:bodyDiv w:val="1"/>
      <w:marLeft w:val="0"/>
      <w:marRight w:val="0"/>
      <w:marTop w:val="0"/>
      <w:marBottom w:val="0"/>
      <w:divBdr>
        <w:top w:val="none" w:sz="0" w:space="0" w:color="auto"/>
        <w:left w:val="none" w:sz="0" w:space="0" w:color="auto"/>
        <w:bottom w:val="none" w:sz="0" w:space="0" w:color="auto"/>
        <w:right w:val="none" w:sz="0" w:space="0" w:color="auto"/>
      </w:divBdr>
    </w:div>
    <w:div w:id="2041393328">
      <w:bodyDiv w:val="1"/>
      <w:marLeft w:val="0"/>
      <w:marRight w:val="0"/>
      <w:marTop w:val="0"/>
      <w:marBottom w:val="0"/>
      <w:divBdr>
        <w:top w:val="none" w:sz="0" w:space="0" w:color="auto"/>
        <w:left w:val="none" w:sz="0" w:space="0" w:color="auto"/>
        <w:bottom w:val="none" w:sz="0" w:space="0" w:color="auto"/>
        <w:right w:val="none" w:sz="0" w:space="0" w:color="auto"/>
      </w:divBdr>
    </w:div>
    <w:div w:id="2090729999">
      <w:bodyDiv w:val="1"/>
      <w:marLeft w:val="0"/>
      <w:marRight w:val="0"/>
      <w:marTop w:val="0"/>
      <w:marBottom w:val="0"/>
      <w:divBdr>
        <w:top w:val="none" w:sz="0" w:space="0" w:color="auto"/>
        <w:left w:val="none" w:sz="0" w:space="0" w:color="auto"/>
        <w:bottom w:val="none" w:sz="0" w:space="0" w:color="auto"/>
        <w:right w:val="none" w:sz="0" w:space="0" w:color="auto"/>
      </w:divBdr>
    </w:div>
    <w:div w:id="2108576318">
      <w:bodyDiv w:val="1"/>
      <w:marLeft w:val="0"/>
      <w:marRight w:val="0"/>
      <w:marTop w:val="0"/>
      <w:marBottom w:val="0"/>
      <w:divBdr>
        <w:top w:val="none" w:sz="0" w:space="0" w:color="auto"/>
        <w:left w:val="none" w:sz="0" w:space="0" w:color="auto"/>
        <w:bottom w:val="none" w:sz="0" w:space="0" w:color="auto"/>
        <w:right w:val="none" w:sz="0" w:space="0" w:color="auto"/>
      </w:divBdr>
    </w:div>
    <w:div w:id="21372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4.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roon.nl\croondfs\BG-Infra\Projects\MaVa\Maastunnel\60%20Asset%20Management\05%20Storingsanalyse\2020\Q1\Storingsanalyse%20Q1%202020%20v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file:///\\croon.nl\croondfs\BG-Infra\Projects\MaVa\Maastunnel\60%20Asset%20Management\05%20Storingsanalyse\2020\Q1\Trendanalyse%20Q1%20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roon.nl\croondfs\BG-Infra\Projects\MaVa\Maastunnel\60%20Asset%20Management\05%20Storingsanalyse\2020\Q1\Trendanalyse%20Q1%20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roon.nl\croondfs\BG-Infra\Projects\MaVa\Maastunnel\60%20Asset%20Management\05%20Storingsanalyse\2020\Q1\Trendanalyse%20Q1%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[Storingsanalyse Q1 2020 v0.2.xlsx]Algemeen!PivotTable3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Aantal meldingen/storingen per maand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solidFill>
            <a:srgbClr val="FF0000"/>
          </a:solidFill>
          <a:ln>
            <a:noFill/>
          </a:ln>
          <a:effectLst/>
        </c:spPr>
      </c:pivotFmt>
      <c:pivotFmt>
        <c:idx val="5"/>
        <c:spPr>
          <a:solidFill>
            <a:srgbClr val="FF0000"/>
          </a:solidFill>
          <a:ln>
            <a:noFill/>
          </a:ln>
          <a:effectLst/>
        </c:spPr>
      </c:pivotFmt>
      <c:pivotFmt>
        <c:idx val="6"/>
        <c:spPr>
          <a:solidFill>
            <a:srgbClr val="FF0000"/>
          </a:solidFill>
          <a:ln>
            <a:noFill/>
          </a:ln>
          <a:effectLst/>
        </c:spPr>
      </c:pivotFmt>
      <c:pivotFmt>
        <c:idx val="7"/>
        <c:spPr>
          <a:solidFill>
            <a:schemeClr val="accent2"/>
          </a:solidFill>
          <a:ln>
            <a:noFill/>
          </a:ln>
          <a:effectLst/>
        </c:spPr>
      </c:pivotFmt>
      <c:pivotFmt>
        <c:idx val="8"/>
        <c:spPr>
          <a:solidFill>
            <a:schemeClr val="accent6"/>
          </a:solidFill>
          <a:ln>
            <a:noFill/>
          </a:ln>
          <a:effectLst/>
        </c:spPr>
      </c:pivotFmt>
      <c:pivotFmt>
        <c:idx val="9"/>
        <c:spPr>
          <a:solidFill>
            <a:schemeClr val="accent2"/>
          </a:solidFill>
          <a:ln>
            <a:noFill/>
          </a:ln>
          <a:effectLst/>
        </c:spPr>
      </c:pivotFmt>
      <c:pivotFmt>
        <c:idx val="10"/>
        <c:spPr>
          <a:solidFill>
            <a:schemeClr val="accent6"/>
          </a:solidFill>
          <a:ln>
            <a:noFill/>
          </a:ln>
          <a:effectLst/>
        </c:spPr>
      </c:pivotFmt>
      <c:pivotFmt>
        <c:idx val="11"/>
        <c:spPr>
          <a:solidFill>
            <a:srgbClr val="FFFF00"/>
          </a:solidFill>
          <a:ln>
            <a:noFill/>
          </a:ln>
          <a:effectLst/>
        </c:spPr>
      </c:pivotFmt>
      <c:pivotFmt>
        <c:idx val="12"/>
        <c:spPr>
          <a:solidFill>
            <a:srgbClr val="FFFF00"/>
          </a:solidFill>
          <a:ln>
            <a:noFill/>
          </a:ln>
          <a:effectLst/>
        </c:spPr>
      </c:pivotFmt>
      <c:pivotFmt>
        <c:idx val="13"/>
        <c:spPr>
          <a:solidFill>
            <a:schemeClr val="tx2"/>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5"/>
        <c:spPr>
          <a:solidFill>
            <a:srgbClr val="FF0000"/>
          </a:solidFill>
          <a:ln>
            <a:noFill/>
          </a:ln>
          <a:effectLst/>
        </c:spPr>
      </c:pivotFmt>
      <c:pivotFmt>
        <c:idx val="16"/>
        <c:spPr>
          <a:solidFill>
            <a:srgbClr val="FF0000"/>
          </a:solidFill>
          <a:ln>
            <a:noFill/>
          </a:ln>
          <a:effectLst/>
        </c:spPr>
      </c:pivotFmt>
      <c:pivotFmt>
        <c:idx val="17"/>
        <c:spPr>
          <a:solidFill>
            <a:srgbClr val="FF0000"/>
          </a:solidFill>
          <a:ln>
            <a:noFill/>
          </a:ln>
          <a:effectLst/>
        </c:spPr>
      </c:pivotFmt>
      <c:pivotFmt>
        <c:idx val="18"/>
        <c:spPr>
          <a:solidFill>
            <a:srgbClr val="FFC000"/>
          </a:solidFill>
          <a:ln>
            <a:noFill/>
          </a:ln>
          <a:effectLst/>
        </c:spPr>
      </c:pivotFmt>
      <c:pivotFmt>
        <c:idx val="19"/>
        <c:spPr>
          <a:solidFill>
            <a:srgbClr val="92D050"/>
          </a:solidFill>
          <a:ln>
            <a:noFill/>
          </a:ln>
          <a:effectLst/>
        </c:spPr>
      </c:pivotFmt>
      <c:pivotFmt>
        <c:idx val="20"/>
        <c:spPr>
          <a:solidFill>
            <a:srgbClr val="92D050"/>
          </a:solidFill>
          <a:ln>
            <a:noFill/>
          </a:ln>
          <a:effectLst/>
        </c:spPr>
      </c:pivotFmt>
      <c:pivotFmt>
        <c:idx val="21"/>
        <c:spPr>
          <a:solidFill>
            <a:srgbClr val="FFC000"/>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3"/>
        <c:spPr>
          <a:solidFill>
            <a:srgbClr val="FF0000"/>
          </a:solidFill>
          <a:ln>
            <a:noFill/>
          </a:ln>
          <a:effectLst/>
        </c:spPr>
      </c:pivotFmt>
      <c:pivotFmt>
        <c:idx val="24"/>
        <c:spPr>
          <a:solidFill>
            <a:srgbClr val="FFC000"/>
          </a:solidFill>
          <a:ln>
            <a:noFill/>
          </a:ln>
          <a:effectLst/>
        </c:spPr>
      </c:pivotFmt>
      <c:pivotFmt>
        <c:idx val="25"/>
        <c:spPr>
          <a:solidFill>
            <a:srgbClr val="FF0000"/>
          </a:solidFill>
          <a:ln>
            <a:noFill/>
          </a:ln>
          <a:effectLst/>
        </c:spPr>
      </c:pivotFmt>
      <c:pivotFmt>
        <c:idx val="26"/>
        <c:spPr>
          <a:solidFill>
            <a:srgbClr val="92D050"/>
          </a:solidFill>
          <a:ln>
            <a:noFill/>
          </a:ln>
          <a:effectLst/>
        </c:spPr>
      </c:pivotFmt>
      <c:pivotFmt>
        <c:idx val="27"/>
        <c:spPr>
          <a:solidFill>
            <a:srgbClr val="FF0000"/>
          </a:solidFill>
          <a:ln>
            <a:noFill/>
          </a:ln>
          <a:effectLst/>
        </c:spPr>
      </c:pivotFmt>
      <c:pivotFmt>
        <c:idx val="28"/>
        <c:spPr>
          <a:solidFill>
            <a:srgbClr val="FFC000"/>
          </a:solidFill>
          <a:ln>
            <a:noFill/>
          </a:ln>
          <a:effectLst/>
        </c:spPr>
      </c:pivotFmt>
      <c:pivotFmt>
        <c:idx val="29"/>
        <c:spPr>
          <a:solidFill>
            <a:srgbClr val="92D050"/>
          </a:solidFill>
          <a:ln>
            <a:noFill/>
          </a:ln>
          <a:effectLst/>
        </c:spPr>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1"/>
        <c:spPr>
          <a:solidFill>
            <a:srgbClr val="FF0000"/>
          </a:solidFill>
          <a:ln>
            <a:noFill/>
          </a:ln>
          <a:effectLst/>
        </c:spPr>
      </c:pivotFmt>
      <c:pivotFmt>
        <c:idx val="32"/>
        <c:spPr>
          <a:solidFill>
            <a:srgbClr val="FFC000"/>
          </a:solidFill>
          <a:ln>
            <a:noFill/>
          </a:ln>
          <a:effectLst/>
        </c:spPr>
      </c:pivotFmt>
      <c:pivotFmt>
        <c:idx val="33"/>
        <c:spPr>
          <a:solidFill>
            <a:srgbClr val="FF0000"/>
          </a:solidFill>
          <a:ln>
            <a:noFill/>
          </a:ln>
          <a:effectLst/>
        </c:spPr>
      </c:pivotFmt>
      <c:pivotFmt>
        <c:idx val="34"/>
        <c:spPr>
          <a:solidFill>
            <a:srgbClr val="92D050"/>
          </a:solidFill>
          <a:ln>
            <a:noFill/>
          </a:ln>
          <a:effectLst/>
        </c:spPr>
      </c:pivotFmt>
      <c:pivotFmt>
        <c:idx val="35"/>
        <c:spPr>
          <a:solidFill>
            <a:srgbClr val="FF0000"/>
          </a:solidFill>
          <a:ln>
            <a:noFill/>
          </a:ln>
          <a:effectLst/>
        </c:spPr>
      </c:pivotFmt>
      <c:pivotFmt>
        <c:idx val="36"/>
        <c:spPr>
          <a:solidFill>
            <a:srgbClr val="FFC000"/>
          </a:solidFill>
          <a:ln>
            <a:noFill/>
          </a:ln>
          <a:effectLst/>
        </c:spPr>
      </c:pivotFmt>
      <c:pivotFmt>
        <c:idx val="37"/>
        <c:spPr>
          <a:solidFill>
            <a:srgbClr val="92D050"/>
          </a:solidFill>
          <a:ln>
            <a:noFill/>
          </a:ln>
          <a:effectLst/>
        </c:spPr>
      </c:pivotFmt>
    </c:pivotFmts>
    <c:plotArea>
      <c:layout/>
      <c:barChart>
        <c:barDir val="col"/>
        <c:grouping val="clustered"/>
        <c:varyColors val="0"/>
        <c:ser>
          <c:idx val="0"/>
          <c:order val="0"/>
          <c:tx>
            <c:strRef>
              <c:f>Algemeen!$C$3</c:f>
              <c:strCache>
                <c:ptCount val="1"/>
                <c:pt idx="0">
                  <c:v>Total</c:v>
                </c:pt>
              </c:strCache>
            </c:strRef>
          </c:tx>
          <c:spPr>
            <a:solidFill>
              <a:schemeClr val="accent1"/>
            </a:solidFill>
            <a:ln>
              <a:noFill/>
            </a:ln>
            <a:effectLst/>
          </c:spPr>
          <c:invertIfNegative val="0"/>
          <c:dPt>
            <c:idx val="0"/>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1-525F-41F6-9CB0-E76DBCB8C2F7}"/>
              </c:ext>
            </c:extLst>
          </c:dPt>
          <c:dPt>
            <c:idx val="2"/>
            <c:invertIfNegative val="0"/>
            <c:bubble3D val="0"/>
            <c:spPr>
              <a:solidFill>
                <a:srgbClr val="FFC000"/>
              </a:solidFill>
              <a:ln>
                <a:noFill/>
              </a:ln>
              <a:effectLst/>
            </c:spPr>
            <c:extLst xmlns:c16r2="http://schemas.microsoft.com/office/drawing/2015/06/chart">
              <c:ext xmlns:c16="http://schemas.microsoft.com/office/drawing/2014/chart" uri="{C3380CC4-5D6E-409C-BE32-E72D297353CC}">
                <c16:uniqueId val="{00000003-525F-41F6-9CB0-E76DBCB8C2F7}"/>
              </c:ext>
            </c:extLst>
          </c:dPt>
          <c:dPt>
            <c:idx val="3"/>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5-525F-41F6-9CB0-E76DBCB8C2F7}"/>
              </c:ext>
            </c:extLst>
          </c:dPt>
          <c:dPt>
            <c:idx val="4"/>
            <c:invertIfNegative val="0"/>
            <c:bubble3D val="0"/>
            <c:extLst xmlns:c16r2="http://schemas.microsoft.com/office/drawing/2015/06/chart">
              <c:ext xmlns:c16="http://schemas.microsoft.com/office/drawing/2014/chart" uri="{C3380CC4-5D6E-409C-BE32-E72D297353CC}">
                <c16:uniqueId val="{00000006-525F-41F6-9CB0-E76DBCB8C2F7}"/>
              </c:ext>
            </c:extLst>
          </c:dPt>
          <c:dPt>
            <c:idx val="5"/>
            <c:invertIfNegative val="0"/>
            <c:bubble3D val="0"/>
            <c:spPr>
              <a:solidFill>
                <a:srgbClr val="92D050"/>
              </a:solidFill>
              <a:ln>
                <a:noFill/>
              </a:ln>
              <a:effectLst/>
            </c:spPr>
            <c:extLst xmlns:c16r2="http://schemas.microsoft.com/office/drawing/2015/06/chart">
              <c:ext xmlns:c16="http://schemas.microsoft.com/office/drawing/2014/chart" uri="{C3380CC4-5D6E-409C-BE32-E72D297353CC}">
                <c16:uniqueId val="{00000008-525F-41F6-9CB0-E76DBCB8C2F7}"/>
              </c:ext>
            </c:extLst>
          </c:dPt>
          <c:dPt>
            <c:idx val="6"/>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A-525F-41F6-9CB0-E76DBCB8C2F7}"/>
              </c:ext>
            </c:extLst>
          </c:dPt>
          <c:dPt>
            <c:idx val="7"/>
            <c:invertIfNegative val="0"/>
            <c:bubble3D val="0"/>
            <c:spPr>
              <a:solidFill>
                <a:srgbClr val="FFC000"/>
              </a:solidFill>
              <a:ln>
                <a:noFill/>
              </a:ln>
              <a:effectLst/>
            </c:spPr>
            <c:extLst xmlns:c16r2="http://schemas.microsoft.com/office/drawing/2015/06/chart">
              <c:ext xmlns:c16="http://schemas.microsoft.com/office/drawing/2014/chart" uri="{C3380CC4-5D6E-409C-BE32-E72D297353CC}">
                <c16:uniqueId val="{0000000C-525F-41F6-9CB0-E76DBCB8C2F7}"/>
              </c:ext>
            </c:extLst>
          </c:dPt>
          <c:dPt>
            <c:idx val="8"/>
            <c:invertIfNegative val="0"/>
            <c:bubble3D val="0"/>
            <c:spPr>
              <a:solidFill>
                <a:srgbClr val="92D050"/>
              </a:solidFill>
              <a:ln>
                <a:noFill/>
              </a:ln>
              <a:effectLst/>
            </c:spPr>
            <c:extLst xmlns:c16r2="http://schemas.microsoft.com/office/drawing/2015/06/chart">
              <c:ext xmlns:c16="http://schemas.microsoft.com/office/drawing/2014/chart" uri="{C3380CC4-5D6E-409C-BE32-E72D297353CC}">
                <c16:uniqueId val="{0000000E-525F-41F6-9CB0-E76DBCB8C2F7}"/>
              </c:ext>
            </c:extLst>
          </c:dPt>
          <c:dPt>
            <c:idx val="9"/>
            <c:invertIfNegative val="0"/>
            <c:bubble3D val="0"/>
            <c:extLst xmlns:c16r2="http://schemas.microsoft.com/office/drawing/2015/06/chart">
              <c:ext xmlns:c16="http://schemas.microsoft.com/office/drawing/2014/chart" uri="{C3380CC4-5D6E-409C-BE32-E72D297353CC}">
                <c16:uniqueId val="{0000000F-525F-41F6-9CB0-E76DBCB8C2F7}"/>
              </c:ext>
            </c:extLst>
          </c:dPt>
          <c:dPt>
            <c:idx val="10"/>
            <c:invertIfNegative val="0"/>
            <c:bubble3D val="0"/>
            <c:extLst xmlns:c16r2="http://schemas.microsoft.com/office/drawing/2015/06/chart">
              <c:ext xmlns:c16="http://schemas.microsoft.com/office/drawing/2014/chart" uri="{C3380CC4-5D6E-409C-BE32-E72D297353CC}">
                <c16:uniqueId val="{00000010-525F-41F6-9CB0-E76DBCB8C2F7}"/>
              </c:ext>
            </c:extLst>
          </c:dPt>
          <c:dPt>
            <c:idx val="11"/>
            <c:invertIfNegative val="0"/>
            <c:bubble3D val="0"/>
            <c:extLst xmlns:c16r2="http://schemas.microsoft.com/office/drawing/2015/06/chart">
              <c:ext xmlns:c16="http://schemas.microsoft.com/office/drawing/2014/chart" uri="{C3380CC4-5D6E-409C-BE32-E72D297353CC}">
                <c16:uniqueId val="{00000011-525F-41F6-9CB0-E76DBCB8C2F7}"/>
              </c:ext>
            </c:extLst>
          </c:dPt>
          <c:dPt>
            <c:idx val="12"/>
            <c:invertIfNegative val="0"/>
            <c:bubble3D val="0"/>
            <c:extLst xmlns:c16r2="http://schemas.microsoft.com/office/drawing/2015/06/chart">
              <c:ext xmlns:c16="http://schemas.microsoft.com/office/drawing/2014/chart" uri="{C3380CC4-5D6E-409C-BE32-E72D297353CC}">
                <c16:uniqueId val="{00000012-525F-41F6-9CB0-E76DBCB8C2F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Algemeen!$A$4:$B$15</c:f>
              <c:multiLvlStrCache>
                <c:ptCount val="9"/>
                <c:lvl>
                  <c:pt idx="0">
                    <c:v>Storing</c:v>
                  </c:pt>
                  <c:pt idx="1">
                    <c:v>Bedienfout</c:v>
                  </c:pt>
                  <c:pt idx="2">
                    <c:v>Dubbele melding</c:v>
                  </c:pt>
                  <c:pt idx="3">
                    <c:v>Storing</c:v>
                  </c:pt>
                  <c:pt idx="4">
                    <c:v>Bedienfout</c:v>
                  </c:pt>
                  <c:pt idx="5">
                    <c:v>Installatie buiten scope</c:v>
                  </c:pt>
                  <c:pt idx="6">
                    <c:v>Storing</c:v>
                  </c:pt>
                  <c:pt idx="7">
                    <c:v>Dubbele melding</c:v>
                  </c:pt>
                  <c:pt idx="8">
                    <c:v>Installatie buiten scope</c:v>
                  </c:pt>
                </c:lvl>
                <c:lvl>
                  <c:pt idx="0">
                    <c:v>1</c:v>
                  </c:pt>
                  <c:pt idx="3">
                    <c:v>2</c:v>
                  </c:pt>
                  <c:pt idx="6">
                    <c:v>3</c:v>
                  </c:pt>
                </c:lvl>
              </c:multiLvlStrCache>
            </c:multiLvlStrRef>
          </c:cat>
          <c:val>
            <c:numRef>
              <c:f>Algemeen!$C$4:$C$15</c:f>
              <c:numCache>
                <c:formatCode>General</c:formatCode>
                <c:ptCount val="9"/>
                <c:pt idx="0">
                  <c:v>10</c:v>
                </c:pt>
                <c:pt idx="1">
                  <c:v>1</c:v>
                </c:pt>
                <c:pt idx="2">
                  <c:v>1</c:v>
                </c:pt>
                <c:pt idx="3">
                  <c:v>16</c:v>
                </c:pt>
                <c:pt idx="4">
                  <c:v>2</c:v>
                </c:pt>
                <c:pt idx="5">
                  <c:v>2</c:v>
                </c:pt>
                <c:pt idx="6">
                  <c:v>9</c:v>
                </c:pt>
                <c:pt idx="7">
                  <c:v>1</c:v>
                </c:pt>
                <c:pt idx="8">
                  <c:v>1</c:v>
                </c:pt>
              </c:numCache>
            </c:numRef>
          </c:val>
          <c:extLst xmlns:c16r2="http://schemas.microsoft.com/office/drawing/2015/06/chart">
            <c:ext xmlns:c16="http://schemas.microsoft.com/office/drawing/2014/chart" uri="{C3380CC4-5D6E-409C-BE32-E72D297353CC}">
              <c16:uniqueId val="{00000013-525F-41F6-9CB0-E76DBCB8C2F7}"/>
            </c:ext>
          </c:extLst>
        </c:ser>
        <c:dLbls>
          <c:showLegendKey val="0"/>
          <c:showVal val="1"/>
          <c:showCatName val="0"/>
          <c:showSerName val="0"/>
          <c:showPercent val="0"/>
          <c:showBubbleSize val="0"/>
        </c:dLbls>
        <c:gapWidth val="219"/>
        <c:overlap val="-27"/>
        <c:axId val="118569952"/>
        <c:axId val="118570344"/>
      </c:barChart>
      <c:catAx>
        <c:axId val="11856995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Maand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crossAx val="118570344"/>
        <c:crosses val="autoZero"/>
        <c:auto val="1"/>
        <c:lblAlgn val="ctr"/>
        <c:lblOffset val="100"/>
        <c:noMultiLvlLbl val="0"/>
      </c:catAx>
      <c:valAx>
        <c:axId val="11857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Meldingen / Storingen</a:t>
                </a:r>
              </a:p>
            </c:rich>
          </c:tx>
          <c:layout>
            <c:manualLayout>
              <c:xMode val="edge"/>
              <c:yMode val="edge"/>
              <c:x val="1.7377564978969664E-2"/>
              <c:y val="0.416376889597661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8569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userShapes r:id="rId4"/>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Totaal aantal meldingen per</a:t>
            </a:r>
            <a:r>
              <a:rPr lang="en-US" baseline="0"/>
              <a:t> kwartaal</a:t>
            </a:r>
            <a:endParaRPr lang="en-US"/>
          </a:p>
        </c:rich>
      </c:tx>
      <c:layout/>
      <c:overlay val="0"/>
    </c:title>
    <c:autoTitleDeleted val="0"/>
    <c:plotArea>
      <c:layout/>
      <c:barChart>
        <c:barDir val="col"/>
        <c:grouping val="clustered"/>
        <c:varyColors val="0"/>
        <c:ser>
          <c:idx val="4"/>
          <c:order val="0"/>
          <c:tx>
            <c:strRef>
              <c:f>'Trend Q''s begrippen'!$B$10</c:f>
              <c:strCache>
                <c:ptCount val="1"/>
                <c:pt idx="0">
                  <c:v>totaal</c:v>
                </c:pt>
              </c:strCache>
            </c:strRef>
          </c:tx>
          <c:invertIfNegative val="0"/>
          <c:cat>
            <c:strRef>
              <c:f>'Trend Q''s begrippen'!$C$2:$H$2</c:f>
              <c:strCache>
                <c:ptCount val="6"/>
                <c:pt idx="0">
                  <c:v>Q3 - 2018</c:v>
                </c:pt>
                <c:pt idx="1">
                  <c:v>Q4 - 2018</c:v>
                </c:pt>
                <c:pt idx="2">
                  <c:v>Q1 - 2019</c:v>
                </c:pt>
                <c:pt idx="3">
                  <c:v>Q2 - 2019</c:v>
                </c:pt>
                <c:pt idx="4">
                  <c:v>Q3 - 2019</c:v>
                </c:pt>
                <c:pt idx="5">
                  <c:v>Q4 - 2019</c:v>
                </c:pt>
              </c:strCache>
              <c:extLst xmlns:c16r2="http://schemas.microsoft.com/office/drawing/2015/06/chart"/>
            </c:strRef>
          </c:cat>
          <c:val>
            <c:numRef>
              <c:f>'Trend Q''s begrippen'!$C$10:$L$10</c:f>
              <c:numCache>
                <c:formatCode>General</c:formatCode>
                <c:ptCount val="7"/>
                <c:pt idx="0">
                  <c:v>66</c:v>
                </c:pt>
                <c:pt idx="1">
                  <c:v>45</c:v>
                </c:pt>
                <c:pt idx="2">
                  <c:v>37</c:v>
                </c:pt>
                <c:pt idx="3">
                  <c:v>29</c:v>
                </c:pt>
                <c:pt idx="4">
                  <c:v>29</c:v>
                </c:pt>
                <c:pt idx="5">
                  <c:v>54</c:v>
                </c:pt>
                <c:pt idx="6">
                  <c:v>43</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C28-4090-8CC9-E52FD1108809}"/>
            </c:ext>
          </c:extLst>
        </c:ser>
        <c:dLbls>
          <c:showLegendKey val="0"/>
          <c:showVal val="0"/>
          <c:showCatName val="0"/>
          <c:showSerName val="0"/>
          <c:showPercent val="0"/>
          <c:showBubbleSize val="0"/>
        </c:dLbls>
        <c:gapWidth val="150"/>
        <c:axId val="291703280"/>
        <c:axId val="291703672"/>
      </c:barChart>
      <c:lineChart>
        <c:grouping val="stacked"/>
        <c:varyColors val="0"/>
        <c:ser>
          <c:idx val="0"/>
          <c:order val="1"/>
          <c:tx>
            <c:strRef>
              <c:f>'Trend Q''s begrippen'!$B$11</c:f>
              <c:strCache>
                <c:ptCount val="1"/>
                <c:pt idx="0">
                  <c:v>Gemiddeld</c:v>
                </c:pt>
              </c:strCache>
              <c:extLst xmlns:c16r2="http://schemas.microsoft.com/office/drawing/2015/06/chart" xmlns:c15="http://schemas.microsoft.com/office/drawing/2012/chart"/>
            </c:strRef>
          </c:tx>
          <c:spPr>
            <a:ln>
              <a:solidFill>
                <a:srgbClr val="FF0000"/>
              </a:solidFill>
            </a:ln>
          </c:spPr>
          <c:marker>
            <c:spPr>
              <a:solidFill>
                <a:srgbClr val="FF0000"/>
              </a:solidFill>
              <a:ln>
                <a:solidFill>
                  <a:srgbClr val="FF0000"/>
                </a:solidFill>
              </a:ln>
            </c:spPr>
          </c:marker>
          <c:cat>
            <c:strRef>
              <c:f>'Trend Q''s begrippen'!$C$2:$L$2</c:f>
              <c:strCache>
                <c:ptCount val="7"/>
                <c:pt idx="0">
                  <c:v>Q3 - 2018</c:v>
                </c:pt>
                <c:pt idx="1">
                  <c:v>Q4 - 2018</c:v>
                </c:pt>
                <c:pt idx="2">
                  <c:v>Q1 - 2019</c:v>
                </c:pt>
                <c:pt idx="3">
                  <c:v>Q2 - 2019</c:v>
                </c:pt>
                <c:pt idx="4">
                  <c:v>Q3 - 2019</c:v>
                </c:pt>
                <c:pt idx="5">
                  <c:v>Q4 - 2019</c:v>
                </c:pt>
                <c:pt idx="6">
                  <c:v>Q1 - 2020</c:v>
                </c:pt>
              </c:strCache>
              <c:extLst xmlns:c16r2="http://schemas.microsoft.com/office/drawing/2015/06/chart"/>
            </c:strRef>
          </c:cat>
          <c:val>
            <c:numRef>
              <c:f>'Trend Q''s begrippen'!$C$11:$L$11</c:f>
              <c:numCache>
                <c:formatCode>0.00</c:formatCode>
                <c:ptCount val="7"/>
                <c:pt idx="0">
                  <c:v>66</c:v>
                </c:pt>
                <c:pt idx="1">
                  <c:v>55.5</c:v>
                </c:pt>
                <c:pt idx="2">
                  <c:v>49.333333333333336</c:v>
                </c:pt>
                <c:pt idx="3">
                  <c:v>44.25</c:v>
                </c:pt>
                <c:pt idx="4">
                  <c:v>41.2</c:v>
                </c:pt>
                <c:pt idx="5">
                  <c:v>43.333333333333336</c:v>
                </c:pt>
                <c:pt idx="6">
                  <c:v>43.285714285714285</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AC28-4090-8CC9-E52FD1108809}"/>
            </c:ext>
          </c:extLst>
        </c:ser>
        <c:dLbls>
          <c:showLegendKey val="0"/>
          <c:showVal val="0"/>
          <c:showCatName val="0"/>
          <c:showSerName val="0"/>
          <c:showPercent val="0"/>
          <c:showBubbleSize val="0"/>
        </c:dLbls>
        <c:marker val="1"/>
        <c:smooth val="0"/>
        <c:axId val="291703280"/>
        <c:axId val="291703672"/>
        <c:extLst xmlns:c16r2="http://schemas.microsoft.com/office/drawing/2015/06/chart"/>
      </c:lineChart>
      <c:catAx>
        <c:axId val="291703280"/>
        <c:scaling>
          <c:orientation val="minMax"/>
        </c:scaling>
        <c:delete val="0"/>
        <c:axPos val="b"/>
        <c:numFmt formatCode="General" sourceLinked="0"/>
        <c:majorTickMark val="none"/>
        <c:minorTickMark val="none"/>
        <c:tickLblPos val="nextTo"/>
        <c:crossAx val="291703672"/>
        <c:crosses val="autoZero"/>
        <c:auto val="1"/>
        <c:lblAlgn val="ctr"/>
        <c:lblOffset val="100"/>
        <c:noMultiLvlLbl val="0"/>
      </c:catAx>
      <c:valAx>
        <c:axId val="291703672"/>
        <c:scaling>
          <c:orientation val="minMax"/>
        </c:scaling>
        <c:delete val="0"/>
        <c:axPos val="l"/>
        <c:majorGridlines/>
        <c:title>
          <c:tx>
            <c:rich>
              <a:bodyPr/>
              <a:lstStyle/>
              <a:p>
                <a:pPr>
                  <a:defRPr/>
                </a:pPr>
                <a:r>
                  <a:rPr lang="nl-NL"/>
                  <a:t>Aantal</a:t>
                </a:r>
                <a:r>
                  <a:rPr lang="nl-NL" baseline="0"/>
                  <a:t> meldingen</a:t>
                </a:r>
                <a:endParaRPr lang="nl-NL"/>
              </a:p>
            </c:rich>
          </c:tx>
          <c:layout/>
          <c:overlay val="0"/>
        </c:title>
        <c:numFmt formatCode="General" sourceLinked="1"/>
        <c:majorTickMark val="none"/>
        <c:minorTickMark val="none"/>
        <c:tickLblPos val="nextTo"/>
        <c:crossAx val="2917032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Totaal</a:t>
            </a:r>
            <a:r>
              <a:rPr lang="nl-NL" baseline="0"/>
              <a:t> a</a:t>
            </a:r>
            <a:r>
              <a:rPr lang="nl-NL"/>
              <a:t>antal per soort melding</a:t>
            </a:r>
          </a:p>
        </c:rich>
      </c:tx>
      <c:layout/>
      <c:overlay val="0"/>
    </c:title>
    <c:autoTitleDeleted val="0"/>
    <c:plotArea>
      <c:layout/>
      <c:barChart>
        <c:barDir val="col"/>
        <c:grouping val="clustered"/>
        <c:varyColors val="0"/>
        <c:ser>
          <c:idx val="0"/>
          <c:order val="0"/>
          <c:tx>
            <c:strRef>
              <c:f>'Trend Q''s begrippen'!$C$2</c:f>
              <c:strCache>
                <c:ptCount val="1"/>
                <c:pt idx="0">
                  <c:v>Q3 - 2018</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begrippen'!$C$3:$C$8</c:f>
              <c:numCache>
                <c:formatCode>General</c:formatCode>
                <c:ptCount val="6"/>
                <c:pt idx="0">
                  <c:v>3</c:v>
                </c:pt>
                <c:pt idx="1">
                  <c:v>11</c:v>
                </c:pt>
                <c:pt idx="2">
                  <c:v>7</c:v>
                </c:pt>
                <c:pt idx="3">
                  <c:v>0</c:v>
                </c:pt>
                <c:pt idx="4">
                  <c:v>42</c:v>
                </c:pt>
                <c:pt idx="5">
                  <c:v>3</c:v>
                </c:pt>
              </c:numCache>
            </c:numRef>
          </c:val>
          <c:extLst xmlns:c16r2="http://schemas.microsoft.com/office/drawing/2015/06/chart">
            <c:ext xmlns:c16="http://schemas.microsoft.com/office/drawing/2014/chart" uri="{C3380CC4-5D6E-409C-BE32-E72D297353CC}">
              <c16:uniqueId val="{00000000-B870-42B9-A0DD-BDF069BD4372}"/>
            </c:ext>
          </c:extLst>
        </c:ser>
        <c:ser>
          <c:idx val="1"/>
          <c:order val="1"/>
          <c:tx>
            <c:strRef>
              <c:f>'Trend Q''s begrippen'!$D$2</c:f>
              <c:strCache>
                <c:ptCount val="1"/>
                <c:pt idx="0">
                  <c:v>Q4 - 2018</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begrippen'!$D$3:$D$8</c:f>
              <c:numCache>
                <c:formatCode>General</c:formatCode>
                <c:ptCount val="6"/>
                <c:pt idx="0">
                  <c:v>3</c:v>
                </c:pt>
                <c:pt idx="1">
                  <c:v>9</c:v>
                </c:pt>
                <c:pt idx="2">
                  <c:v>1</c:v>
                </c:pt>
                <c:pt idx="3">
                  <c:v>1</c:v>
                </c:pt>
                <c:pt idx="4">
                  <c:v>30</c:v>
                </c:pt>
                <c:pt idx="5">
                  <c:v>1</c:v>
                </c:pt>
              </c:numCache>
            </c:numRef>
          </c:val>
          <c:extLst xmlns:c16r2="http://schemas.microsoft.com/office/drawing/2015/06/chart">
            <c:ext xmlns:c16="http://schemas.microsoft.com/office/drawing/2014/chart" uri="{C3380CC4-5D6E-409C-BE32-E72D297353CC}">
              <c16:uniqueId val="{00000001-B870-42B9-A0DD-BDF069BD4372}"/>
            </c:ext>
          </c:extLst>
        </c:ser>
        <c:ser>
          <c:idx val="2"/>
          <c:order val="2"/>
          <c:tx>
            <c:strRef>
              <c:f>'Trend Q''s begrippen'!$E$2</c:f>
              <c:strCache>
                <c:ptCount val="1"/>
                <c:pt idx="0">
                  <c:v>Q1 - 2019</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begrippen'!$E$3:$E$8</c:f>
              <c:numCache>
                <c:formatCode>General</c:formatCode>
                <c:ptCount val="6"/>
                <c:pt idx="0">
                  <c:v>3</c:v>
                </c:pt>
                <c:pt idx="1">
                  <c:v>3</c:v>
                </c:pt>
                <c:pt idx="2">
                  <c:v>1</c:v>
                </c:pt>
                <c:pt idx="3">
                  <c:v>0</c:v>
                </c:pt>
                <c:pt idx="4">
                  <c:v>30</c:v>
                </c:pt>
                <c:pt idx="5">
                  <c:v>0</c:v>
                </c:pt>
              </c:numCache>
            </c:numRef>
          </c:val>
          <c:extLst xmlns:c16r2="http://schemas.microsoft.com/office/drawing/2015/06/chart">
            <c:ext xmlns:c16="http://schemas.microsoft.com/office/drawing/2014/chart" uri="{C3380CC4-5D6E-409C-BE32-E72D297353CC}">
              <c16:uniqueId val="{00000002-B870-42B9-A0DD-BDF069BD4372}"/>
            </c:ext>
          </c:extLst>
        </c:ser>
        <c:ser>
          <c:idx val="4"/>
          <c:order val="3"/>
          <c:tx>
            <c:strRef>
              <c:f>'Trend Q''s begrippen'!$F$2</c:f>
              <c:strCache>
                <c:ptCount val="1"/>
                <c:pt idx="0">
                  <c:v>Q2 - 2019</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begrippen'!$F$3:$F$8</c:f>
              <c:numCache>
                <c:formatCode>General</c:formatCode>
                <c:ptCount val="6"/>
                <c:pt idx="0">
                  <c:v>1</c:v>
                </c:pt>
                <c:pt idx="1">
                  <c:v>0</c:v>
                </c:pt>
                <c:pt idx="2">
                  <c:v>2</c:v>
                </c:pt>
                <c:pt idx="3">
                  <c:v>0</c:v>
                </c:pt>
                <c:pt idx="4">
                  <c:v>26</c:v>
                </c:pt>
                <c:pt idx="5">
                  <c:v>0</c:v>
                </c:pt>
              </c:numCache>
            </c:numRef>
          </c:val>
          <c:extLst xmlns:c16r2="http://schemas.microsoft.com/office/drawing/2015/06/chart">
            <c:ext xmlns:c16="http://schemas.microsoft.com/office/drawing/2014/chart" uri="{C3380CC4-5D6E-409C-BE32-E72D297353CC}">
              <c16:uniqueId val="{00000003-B870-42B9-A0DD-BDF069BD4372}"/>
            </c:ext>
          </c:extLst>
        </c:ser>
        <c:ser>
          <c:idx val="5"/>
          <c:order val="4"/>
          <c:tx>
            <c:strRef>
              <c:f>'Trend Q''s begrippen'!$G$2</c:f>
              <c:strCache>
                <c:ptCount val="1"/>
                <c:pt idx="0">
                  <c:v>Q3 - 2019</c:v>
                </c:pt>
              </c:strCache>
              <c:extLst xmlns:c16r2="http://schemas.microsoft.com/office/drawing/2015/06/char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begrippen'!$G$3:$G$8</c:f>
              <c:numCache>
                <c:formatCode>General</c:formatCode>
                <c:ptCount val="6"/>
                <c:pt idx="0">
                  <c:v>5</c:v>
                </c:pt>
                <c:pt idx="1">
                  <c:v>3</c:v>
                </c:pt>
                <c:pt idx="2">
                  <c:v>2</c:v>
                </c:pt>
                <c:pt idx="3">
                  <c:v>0</c:v>
                </c:pt>
                <c:pt idx="4">
                  <c:v>19</c:v>
                </c:pt>
                <c:pt idx="5">
                  <c:v>0</c:v>
                </c:pt>
              </c:numCache>
              <c:extLst xmlns:c16r2="http://schemas.microsoft.com/office/drawing/2015/06/chart" xmlns:c15="http://schemas.microsoft.com/office/drawing/2012/chart"/>
            </c:numRef>
          </c:val>
          <c:extLst xmlns:c16r2="http://schemas.microsoft.com/office/drawing/2015/06/chart">
            <c:ext xmlns:c16="http://schemas.microsoft.com/office/drawing/2014/chart" uri="{C3380CC4-5D6E-409C-BE32-E72D297353CC}">
              <c16:uniqueId val="{00000004-B870-42B9-A0DD-BDF069BD4372}"/>
            </c:ext>
          </c:extLst>
        </c:ser>
        <c:ser>
          <c:idx val="6"/>
          <c:order val="5"/>
          <c:tx>
            <c:strRef>
              <c:f>'Trend Q''s begrippen'!$H$2</c:f>
              <c:strCache>
                <c:ptCount val="1"/>
                <c:pt idx="0">
                  <c:v>Q4 - 2019</c:v>
                </c:pt>
              </c:strCache>
              <c:extLst xmlns:c16r2="http://schemas.microsoft.com/office/drawing/2015/06/char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begrippen'!$H$3:$H$8</c:f>
              <c:numCache>
                <c:formatCode>General</c:formatCode>
                <c:ptCount val="6"/>
                <c:pt idx="0">
                  <c:v>11</c:v>
                </c:pt>
                <c:pt idx="1">
                  <c:v>7</c:v>
                </c:pt>
                <c:pt idx="2">
                  <c:v>4</c:v>
                </c:pt>
                <c:pt idx="3">
                  <c:v>1</c:v>
                </c:pt>
                <c:pt idx="4">
                  <c:v>31</c:v>
                </c:pt>
                <c:pt idx="5">
                  <c:v>0</c:v>
                </c:pt>
              </c:numCache>
              <c:extLst xmlns:c16r2="http://schemas.microsoft.com/office/drawing/2015/06/chart" xmlns:c15="http://schemas.microsoft.com/office/drawing/2012/chart"/>
            </c:numRef>
          </c:val>
          <c:extLst xmlns:c16r2="http://schemas.microsoft.com/office/drawing/2015/06/chart">
            <c:ext xmlns:c16="http://schemas.microsoft.com/office/drawing/2014/chart" uri="{C3380CC4-5D6E-409C-BE32-E72D297353CC}">
              <c16:uniqueId val="{00000005-B870-42B9-A0DD-BDF069BD4372}"/>
            </c:ext>
          </c:extLst>
        </c:ser>
        <c:ser>
          <c:idx val="3"/>
          <c:order val="6"/>
          <c:tx>
            <c:strRef>
              <c:f>'Trend Q''s begrippen'!$I$2</c:f>
              <c:strCache>
                <c:ptCount val="1"/>
                <c:pt idx="0">
                  <c:v>Q1 - 2020</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begrippen'!$I$3:$I$8</c:f>
              <c:numCache>
                <c:formatCode>General</c:formatCode>
                <c:ptCount val="6"/>
                <c:pt idx="0">
                  <c:v>3</c:v>
                </c:pt>
                <c:pt idx="1">
                  <c:v>3</c:v>
                </c:pt>
                <c:pt idx="2">
                  <c:v>2</c:v>
                </c:pt>
                <c:pt idx="3">
                  <c:v>0</c:v>
                </c:pt>
                <c:pt idx="4">
                  <c:v>35</c:v>
                </c:pt>
                <c:pt idx="5">
                  <c:v>0</c:v>
                </c:pt>
              </c:numCache>
            </c:numRef>
          </c:val>
          <c:extLst xmlns:c16r2="http://schemas.microsoft.com/office/drawing/2015/06/chart">
            <c:ext xmlns:c16="http://schemas.microsoft.com/office/drawing/2014/chart" uri="{C3380CC4-5D6E-409C-BE32-E72D297353CC}">
              <c16:uniqueId val="{00000006-B870-42B9-A0DD-BDF069BD4372}"/>
            </c:ext>
          </c:extLst>
        </c:ser>
        <c:dLbls>
          <c:showLegendKey val="0"/>
          <c:showVal val="0"/>
          <c:showCatName val="0"/>
          <c:showSerName val="0"/>
          <c:showPercent val="0"/>
          <c:showBubbleSize val="0"/>
        </c:dLbls>
        <c:gapWidth val="150"/>
        <c:axId val="291704848"/>
        <c:axId val="291705240"/>
        <c:extLst xmlns:c16r2="http://schemas.microsoft.com/office/drawing/2015/06/chart">
          <c:ext xmlns:c15="http://schemas.microsoft.com/office/drawing/2012/chart" uri="{02D57815-91ED-43cb-92C2-25804820EDAC}">
            <c15:filteredBarSeries>
              <c15:ser>
                <c:idx val="7"/>
                <c:order val="7"/>
                <c:tx>
                  <c:strRef>
                    <c:extLst xmlns:c16r2="http://schemas.microsoft.com/office/drawing/2015/06/chart">
                      <c:ext uri="{02D57815-91ED-43cb-92C2-25804820EDAC}">
                        <c15:formulaRef>
                          <c15:sqref>'Trend Q''s begrippen'!$J$2</c15:sqref>
                        </c15:formulaRef>
                      </c:ext>
                    </c:extLst>
                    <c:strCache>
                      <c:ptCount val="1"/>
                      <c:pt idx="0">
                        <c:v>Q2 - 2020</c:v>
                      </c:pt>
                    </c:strCache>
                  </c:strRef>
                </c:tx>
                <c:invertIfNegative val="0"/>
                <c:cat>
                  <c:strRef>
                    <c:extLst xmlns:c16r2="http://schemas.microsoft.com/office/drawing/2015/06/chart">
                      <c:ex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6r2="http://schemas.microsoft.com/office/drawing/2015/06/chart">
                      <c:ext uri="{02D57815-91ED-43cb-92C2-25804820EDAC}">
                        <c15:formulaRef>
                          <c15:sqref>'Trend Q''s begrippen'!$J$8</c15:sqref>
                        </c15:formulaRef>
                      </c:ext>
                    </c:extLst>
                    <c:numCache>
                      <c:formatCode>General</c:formatCode>
                      <c:ptCount val="1"/>
                    </c:numCache>
                  </c:numRef>
                </c:val>
                <c:extLst xmlns:c16r2="http://schemas.microsoft.com/office/drawing/2015/06/chart">
                  <c:ext xmlns:c16="http://schemas.microsoft.com/office/drawing/2014/chart" uri="{C3380CC4-5D6E-409C-BE32-E72D297353CC}">
                    <c16:uniqueId val="{00000007-B870-42B9-A0DD-BDF069BD4372}"/>
                  </c:ext>
                </c:extLst>
              </c15:ser>
            </c15:filteredBarSeries>
            <c15:filteredBarSeries>
              <c15:ser>
                <c:idx val="8"/>
                <c:order val="8"/>
                <c:tx>
                  <c:strRef>
                    <c:extLst xmlns:c16r2="http://schemas.microsoft.com/office/drawing/2015/06/chart" xmlns:c15="http://schemas.microsoft.com/office/drawing/2012/chart">
                      <c:ext xmlns:c15="http://schemas.microsoft.com/office/drawing/2012/chart" uri="{02D57815-91ED-43cb-92C2-25804820EDAC}">
                        <c15:formulaRef>
                          <c15:sqref>'Trend Q''s begrippen'!$K$2</c15:sqref>
                        </c15:formulaRef>
                      </c:ext>
                    </c:extLst>
                    <c:strCache>
                      <c:ptCount val="1"/>
                      <c:pt idx="0">
                        <c:v>Q3 -2020</c:v>
                      </c:pt>
                    </c:strCache>
                  </c:strRef>
                </c:tx>
                <c:invertIfNegative val="0"/>
                <c:cat>
                  <c:strRef>
                    <c:extLst xmlns:c16r2="http://schemas.microsoft.com/office/drawing/2015/06/chart" xmlns:c15="http://schemas.microsoft.com/office/drawing/2012/chart">
                      <c:ext xmlns:c15="http://schemas.microsoft.com/office/drawing/2012/char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6r2="http://schemas.microsoft.com/office/drawing/2015/06/chart" xmlns:c15="http://schemas.microsoft.com/office/drawing/2012/chart">
                      <c:ext xmlns:c15="http://schemas.microsoft.com/office/drawing/2012/chart" uri="{02D57815-91ED-43cb-92C2-25804820EDAC}">
                        <c15:formulaRef>
                          <c15:sqref>'Trend Q''s begrippen'!$K$3:$K$8</c15:sqref>
                        </c15:formulaRef>
                      </c:ext>
                    </c:extLst>
                    <c:numCache>
                      <c:formatCode>General</c:formatCode>
                      <c:ptCount val="6"/>
                    </c:numCache>
                  </c:numRef>
                </c:val>
                <c:extLst xmlns:c16r2="http://schemas.microsoft.com/office/drawing/2015/06/chart" xmlns:c15="http://schemas.microsoft.com/office/drawing/2012/chart">
                  <c:ext xmlns:c16="http://schemas.microsoft.com/office/drawing/2014/chart" uri="{C3380CC4-5D6E-409C-BE32-E72D297353CC}">
                    <c16:uniqueId val="{00000008-B870-42B9-A0DD-BDF069BD4372}"/>
                  </c:ext>
                </c:extLst>
              </c15:ser>
            </c15:filteredBarSeries>
            <c15:filteredBarSeries>
              <c15:ser>
                <c:idx val="9"/>
                <c:order val="9"/>
                <c:tx>
                  <c:strRef>
                    <c:extLst xmlns:c16r2="http://schemas.microsoft.com/office/drawing/2015/06/chart" xmlns:c15="http://schemas.microsoft.com/office/drawing/2012/chart">
                      <c:ext xmlns:c15="http://schemas.microsoft.com/office/drawing/2012/chart" uri="{02D57815-91ED-43cb-92C2-25804820EDAC}">
                        <c15:formulaRef>
                          <c15:sqref>'Trend Q''s begrippen'!$L$2</c15:sqref>
                        </c15:formulaRef>
                      </c:ext>
                    </c:extLst>
                    <c:strCache>
                      <c:ptCount val="1"/>
                      <c:pt idx="0">
                        <c:v>Q4 - 2020</c:v>
                      </c:pt>
                    </c:strCache>
                  </c:strRef>
                </c:tx>
                <c:invertIfNegative val="0"/>
                <c:cat>
                  <c:strRef>
                    <c:extLst xmlns:c16r2="http://schemas.microsoft.com/office/drawing/2015/06/chart" xmlns:c15="http://schemas.microsoft.com/office/drawing/2012/chart">
                      <c:ext xmlns:c15="http://schemas.microsoft.com/office/drawing/2012/char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6r2="http://schemas.microsoft.com/office/drawing/2015/06/chart" xmlns:c15="http://schemas.microsoft.com/office/drawing/2012/chart">
                      <c:ext xmlns:c15="http://schemas.microsoft.com/office/drawing/2012/chart" uri="{02D57815-91ED-43cb-92C2-25804820EDAC}">
                        <c15:formulaRef>
                          <c15:sqref>'Trend Q''s begrippen'!$L$3:$L$8</c15:sqref>
                        </c15:formulaRef>
                      </c:ext>
                    </c:extLst>
                    <c:numCache>
                      <c:formatCode>General</c:formatCode>
                      <c:ptCount val="6"/>
                    </c:numCache>
                  </c:numRef>
                </c:val>
                <c:extLst xmlns:c16r2="http://schemas.microsoft.com/office/drawing/2015/06/chart" xmlns:c15="http://schemas.microsoft.com/office/drawing/2012/chart">
                  <c:ext xmlns:c16="http://schemas.microsoft.com/office/drawing/2014/chart" uri="{C3380CC4-5D6E-409C-BE32-E72D297353CC}">
                    <c16:uniqueId val="{00000009-B870-42B9-A0DD-BDF069BD4372}"/>
                  </c:ext>
                </c:extLst>
              </c15:ser>
            </c15:filteredBarSeries>
          </c:ext>
        </c:extLst>
      </c:barChart>
      <c:catAx>
        <c:axId val="291704848"/>
        <c:scaling>
          <c:orientation val="minMax"/>
        </c:scaling>
        <c:delete val="0"/>
        <c:axPos val="b"/>
        <c:numFmt formatCode="General" sourceLinked="1"/>
        <c:majorTickMark val="none"/>
        <c:minorTickMark val="none"/>
        <c:tickLblPos val="nextTo"/>
        <c:crossAx val="291705240"/>
        <c:crosses val="autoZero"/>
        <c:auto val="1"/>
        <c:lblAlgn val="ctr"/>
        <c:lblOffset val="100"/>
        <c:noMultiLvlLbl val="0"/>
      </c:catAx>
      <c:valAx>
        <c:axId val="291705240"/>
        <c:scaling>
          <c:orientation val="minMax"/>
        </c:scaling>
        <c:delete val="0"/>
        <c:axPos val="l"/>
        <c:majorGridlines/>
        <c:title>
          <c:tx>
            <c:rich>
              <a:bodyPr/>
              <a:lstStyle/>
              <a:p>
                <a:pPr>
                  <a:defRPr/>
                </a:pPr>
                <a:r>
                  <a:rPr lang="en-US"/>
                  <a:t>Aantal meldingen</a:t>
                </a:r>
              </a:p>
            </c:rich>
          </c:tx>
          <c:layout/>
          <c:overlay val="0"/>
        </c:title>
        <c:numFmt formatCode="General" sourceLinked="1"/>
        <c:majorTickMark val="none"/>
        <c:minorTickMark val="none"/>
        <c:tickLblPos val="nextTo"/>
        <c:crossAx val="291704848"/>
        <c:crosses val="autoZero"/>
        <c:crossBetween val="between"/>
      </c:valAx>
      <c:dTable>
        <c:showHorzBorder val="1"/>
        <c:showVertBorder val="1"/>
        <c:showOutline val="1"/>
        <c:showKeys val="1"/>
      </c:dTable>
      <c:spPr>
        <a:noFill/>
        <a:ln w="25400">
          <a:noFill/>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Totaal</a:t>
            </a:r>
            <a:r>
              <a:rPr lang="nl-NL" baseline="0"/>
              <a:t> a</a:t>
            </a:r>
            <a:r>
              <a:rPr lang="nl-NL"/>
              <a:t>antal per soort melding</a:t>
            </a:r>
          </a:p>
        </c:rich>
      </c:tx>
      <c:layout/>
      <c:overlay val="0"/>
    </c:title>
    <c:autoTitleDeleted val="0"/>
    <c:plotArea>
      <c:layout/>
      <c:barChart>
        <c:barDir val="col"/>
        <c:grouping val="clustered"/>
        <c:varyColors val="0"/>
        <c:ser>
          <c:idx val="0"/>
          <c:order val="0"/>
          <c:tx>
            <c:strRef>
              <c:f>'Trend Q''s begrippen'!$C$2</c:f>
              <c:strCache>
                <c:ptCount val="1"/>
                <c:pt idx="0">
                  <c:v>Q3 - 2018</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begrippen'!$C$3:$C$8</c:f>
              <c:numCache>
                <c:formatCode>General</c:formatCode>
                <c:ptCount val="6"/>
                <c:pt idx="0">
                  <c:v>3</c:v>
                </c:pt>
                <c:pt idx="1">
                  <c:v>11</c:v>
                </c:pt>
                <c:pt idx="2">
                  <c:v>7</c:v>
                </c:pt>
                <c:pt idx="3">
                  <c:v>0</c:v>
                </c:pt>
                <c:pt idx="4">
                  <c:v>42</c:v>
                </c:pt>
                <c:pt idx="5">
                  <c:v>3</c:v>
                </c:pt>
              </c:numCache>
            </c:numRef>
          </c:val>
          <c:extLst xmlns:c16r2="http://schemas.microsoft.com/office/drawing/2015/06/chart">
            <c:ext xmlns:c16="http://schemas.microsoft.com/office/drawing/2014/chart" uri="{C3380CC4-5D6E-409C-BE32-E72D297353CC}">
              <c16:uniqueId val="{00000000-840D-4417-91B2-37C8405CED1C}"/>
            </c:ext>
          </c:extLst>
        </c:ser>
        <c:ser>
          <c:idx val="1"/>
          <c:order val="1"/>
          <c:tx>
            <c:strRef>
              <c:f>'Trend Q''s begrippen'!$D$2</c:f>
              <c:strCache>
                <c:ptCount val="1"/>
                <c:pt idx="0">
                  <c:v>Q4 - 2018</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begrippen'!$D$3:$D$8</c:f>
              <c:numCache>
                <c:formatCode>General</c:formatCode>
                <c:ptCount val="6"/>
                <c:pt idx="0">
                  <c:v>3</c:v>
                </c:pt>
                <c:pt idx="1">
                  <c:v>9</c:v>
                </c:pt>
                <c:pt idx="2">
                  <c:v>1</c:v>
                </c:pt>
                <c:pt idx="3">
                  <c:v>1</c:v>
                </c:pt>
                <c:pt idx="4">
                  <c:v>30</c:v>
                </c:pt>
                <c:pt idx="5">
                  <c:v>1</c:v>
                </c:pt>
              </c:numCache>
            </c:numRef>
          </c:val>
          <c:extLst xmlns:c16r2="http://schemas.microsoft.com/office/drawing/2015/06/chart">
            <c:ext xmlns:c16="http://schemas.microsoft.com/office/drawing/2014/chart" uri="{C3380CC4-5D6E-409C-BE32-E72D297353CC}">
              <c16:uniqueId val="{00000001-840D-4417-91B2-37C8405CED1C}"/>
            </c:ext>
          </c:extLst>
        </c:ser>
        <c:ser>
          <c:idx val="2"/>
          <c:order val="2"/>
          <c:tx>
            <c:strRef>
              <c:f>'Trend Q''s begrippen'!$E$2</c:f>
              <c:strCache>
                <c:ptCount val="1"/>
                <c:pt idx="0">
                  <c:v>Q1 - 2019</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begrippen'!$E$3:$E$8</c:f>
              <c:numCache>
                <c:formatCode>General</c:formatCode>
                <c:ptCount val="6"/>
                <c:pt idx="0">
                  <c:v>3</c:v>
                </c:pt>
                <c:pt idx="1">
                  <c:v>3</c:v>
                </c:pt>
                <c:pt idx="2">
                  <c:v>1</c:v>
                </c:pt>
                <c:pt idx="3">
                  <c:v>0</c:v>
                </c:pt>
                <c:pt idx="4">
                  <c:v>30</c:v>
                </c:pt>
                <c:pt idx="5">
                  <c:v>0</c:v>
                </c:pt>
              </c:numCache>
            </c:numRef>
          </c:val>
          <c:extLst xmlns:c16r2="http://schemas.microsoft.com/office/drawing/2015/06/chart">
            <c:ext xmlns:c16="http://schemas.microsoft.com/office/drawing/2014/chart" uri="{C3380CC4-5D6E-409C-BE32-E72D297353CC}">
              <c16:uniqueId val="{00000002-840D-4417-91B2-37C8405CED1C}"/>
            </c:ext>
          </c:extLst>
        </c:ser>
        <c:ser>
          <c:idx val="4"/>
          <c:order val="3"/>
          <c:tx>
            <c:strRef>
              <c:f>'Trend Q''s begrippen'!$F$2</c:f>
              <c:strCache>
                <c:ptCount val="1"/>
                <c:pt idx="0">
                  <c:v>Q2 - 2019</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begrippen'!$F$3:$F$8</c:f>
              <c:numCache>
                <c:formatCode>General</c:formatCode>
                <c:ptCount val="6"/>
                <c:pt idx="0">
                  <c:v>1</c:v>
                </c:pt>
                <c:pt idx="1">
                  <c:v>0</c:v>
                </c:pt>
                <c:pt idx="2">
                  <c:v>2</c:v>
                </c:pt>
                <c:pt idx="3">
                  <c:v>0</c:v>
                </c:pt>
                <c:pt idx="4">
                  <c:v>26</c:v>
                </c:pt>
                <c:pt idx="5">
                  <c:v>0</c:v>
                </c:pt>
              </c:numCache>
            </c:numRef>
          </c:val>
          <c:extLst xmlns:c16r2="http://schemas.microsoft.com/office/drawing/2015/06/chart">
            <c:ext xmlns:c16="http://schemas.microsoft.com/office/drawing/2014/chart" uri="{C3380CC4-5D6E-409C-BE32-E72D297353CC}">
              <c16:uniqueId val="{00000003-840D-4417-91B2-37C8405CED1C}"/>
            </c:ext>
          </c:extLst>
        </c:ser>
        <c:ser>
          <c:idx val="5"/>
          <c:order val="4"/>
          <c:tx>
            <c:strRef>
              <c:f>'Trend Q''s begrippen'!$G$2</c:f>
              <c:strCache>
                <c:ptCount val="1"/>
                <c:pt idx="0">
                  <c:v>Q3 - 2019</c:v>
                </c:pt>
              </c:strCache>
              <c:extLst xmlns:c16r2="http://schemas.microsoft.com/office/drawing/2015/06/char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begrippen'!$G$3:$G$8</c:f>
              <c:numCache>
                <c:formatCode>General</c:formatCode>
                <c:ptCount val="6"/>
                <c:pt idx="0">
                  <c:v>5</c:v>
                </c:pt>
                <c:pt idx="1">
                  <c:v>3</c:v>
                </c:pt>
                <c:pt idx="2">
                  <c:v>2</c:v>
                </c:pt>
                <c:pt idx="3">
                  <c:v>0</c:v>
                </c:pt>
                <c:pt idx="4">
                  <c:v>19</c:v>
                </c:pt>
                <c:pt idx="5">
                  <c:v>0</c:v>
                </c:pt>
              </c:numCache>
              <c:extLst xmlns:c16r2="http://schemas.microsoft.com/office/drawing/2015/06/chart" xmlns:c15="http://schemas.microsoft.com/office/drawing/2012/chart"/>
            </c:numRef>
          </c:val>
          <c:extLst xmlns:c16r2="http://schemas.microsoft.com/office/drawing/2015/06/chart">
            <c:ext xmlns:c16="http://schemas.microsoft.com/office/drawing/2014/chart" uri="{C3380CC4-5D6E-409C-BE32-E72D297353CC}">
              <c16:uniqueId val="{00000004-840D-4417-91B2-37C8405CED1C}"/>
            </c:ext>
          </c:extLst>
        </c:ser>
        <c:ser>
          <c:idx val="6"/>
          <c:order val="5"/>
          <c:tx>
            <c:strRef>
              <c:f>'Trend Q''s begrippen'!$H$2</c:f>
              <c:strCache>
                <c:ptCount val="1"/>
                <c:pt idx="0">
                  <c:v>Q4 - 2019</c:v>
                </c:pt>
              </c:strCache>
              <c:extLst xmlns:c16r2="http://schemas.microsoft.com/office/drawing/2015/06/char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begrippen'!$H$3:$H$8</c:f>
              <c:numCache>
                <c:formatCode>General</c:formatCode>
                <c:ptCount val="6"/>
                <c:pt idx="0">
                  <c:v>11</c:v>
                </c:pt>
                <c:pt idx="1">
                  <c:v>7</c:v>
                </c:pt>
                <c:pt idx="2">
                  <c:v>4</c:v>
                </c:pt>
                <c:pt idx="3">
                  <c:v>1</c:v>
                </c:pt>
                <c:pt idx="4">
                  <c:v>31</c:v>
                </c:pt>
                <c:pt idx="5">
                  <c:v>0</c:v>
                </c:pt>
              </c:numCache>
              <c:extLst xmlns:c16r2="http://schemas.microsoft.com/office/drawing/2015/06/chart" xmlns:c15="http://schemas.microsoft.com/office/drawing/2012/chart"/>
            </c:numRef>
          </c:val>
          <c:extLst xmlns:c16r2="http://schemas.microsoft.com/office/drawing/2015/06/chart">
            <c:ext xmlns:c16="http://schemas.microsoft.com/office/drawing/2014/chart" uri="{C3380CC4-5D6E-409C-BE32-E72D297353CC}">
              <c16:uniqueId val="{00000005-840D-4417-91B2-37C8405CED1C}"/>
            </c:ext>
          </c:extLst>
        </c:ser>
        <c:ser>
          <c:idx val="3"/>
          <c:order val="6"/>
          <c:tx>
            <c:strRef>
              <c:f>'Trend Q''s begrippen'!$I$2</c:f>
              <c:strCache>
                <c:ptCount val="1"/>
                <c:pt idx="0">
                  <c:v>Q1 - 2020</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begrippen'!$I$3:$I$8</c:f>
              <c:numCache>
                <c:formatCode>General</c:formatCode>
                <c:ptCount val="6"/>
                <c:pt idx="0">
                  <c:v>3</c:v>
                </c:pt>
                <c:pt idx="1">
                  <c:v>4</c:v>
                </c:pt>
                <c:pt idx="2">
                  <c:v>2</c:v>
                </c:pt>
                <c:pt idx="3">
                  <c:v>0</c:v>
                </c:pt>
                <c:pt idx="4">
                  <c:v>34</c:v>
                </c:pt>
                <c:pt idx="5">
                  <c:v>0</c:v>
                </c:pt>
              </c:numCache>
            </c:numRef>
          </c:val>
          <c:extLst xmlns:c16r2="http://schemas.microsoft.com/office/drawing/2015/06/chart">
            <c:ext xmlns:c16="http://schemas.microsoft.com/office/drawing/2014/chart" uri="{C3380CC4-5D6E-409C-BE32-E72D297353CC}">
              <c16:uniqueId val="{00000006-840D-4417-91B2-37C8405CED1C}"/>
            </c:ext>
          </c:extLst>
        </c:ser>
        <c:dLbls>
          <c:showLegendKey val="0"/>
          <c:showVal val="0"/>
          <c:showCatName val="0"/>
          <c:showSerName val="0"/>
          <c:showPercent val="0"/>
          <c:showBubbleSize val="0"/>
        </c:dLbls>
        <c:gapWidth val="150"/>
        <c:axId val="291706416"/>
        <c:axId val="291442784"/>
        <c:extLst xmlns:c16r2="http://schemas.microsoft.com/office/drawing/2015/06/chart">
          <c:ext xmlns:c15="http://schemas.microsoft.com/office/drawing/2012/chart" uri="{02D57815-91ED-43cb-92C2-25804820EDAC}">
            <c15:filteredBarSeries>
              <c15:ser>
                <c:idx val="7"/>
                <c:order val="7"/>
                <c:tx>
                  <c:strRef>
                    <c:extLst xmlns:c16r2="http://schemas.microsoft.com/office/drawing/2015/06/chart">
                      <c:ext uri="{02D57815-91ED-43cb-92C2-25804820EDAC}">
                        <c15:formulaRef>
                          <c15:sqref>'Trend Q''s begrippen'!$J$2</c15:sqref>
                        </c15:formulaRef>
                      </c:ext>
                    </c:extLst>
                    <c:strCache>
                      <c:ptCount val="1"/>
                      <c:pt idx="0">
                        <c:v>Q2 - 2020</c:v>
                      </c:pt>
                    </c:strCache>
                  </c:strRef>
                </c:tx>
                <c:invertIfNegative val="0"/>
                <c:cat>
                  <c:strRef>
                    <c:extLst xmlns:c16r2="http://schemas.microsoft.com/office/drawing/2015/06/chart">
                      <c:ex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6r2="http://schemas.microsoft.com/office/drawing/2015/06/chart">
                      <c:ext uri="{02D57815-91ED-43cb-92C2-25804820EDAC}">
                        <c15:formulaRef>
                          <c15:sqref>'Trend Q''s begrippen'!$J$8</c15:sqref>
                        </c15:formulaRef>
                      </c:ext>
                    </c:extLst>
                    <c:numCache>
                      <c:formatCode>General</c:formatCode>
                      <c:ptCount val="1"/>
                    </c:numCache>
                  </c:numRef>
                </c:val>
                <c:extLst xmlns:c16r2="http://schemas.microsoft.com/office/drawing/2015/06/chart">
                  <c:ext xmlns:c16="http://schemas.microsoft.com/office/drawing/2014/chart" uri="{C3380CC4-5D6E-409C-BE32-E72D297353CC}">
                    <c16:uniqueId val="{00000007-840D-4417-91B2-37C8405CED1C}"/>
                  </c:ext>
                </c:extLst>
              </c15:ser>
            </c15:filteredBarSeries>
            <c15:filteredBarSeries>
              <c15:ser>
                <c:idx val="8"/>
                <c:order val="8"/>
                <c:tx>
                  <c:strRef>
                    <c:extLst xmlns:c16r2="http://schemas.microsoft.com/office/drawing/2015/06/chart" xmlns:c15="http://schemas.microsoft.com/office/drawing/2012/chart">
                      <c:ext xmlns:c15="http://schemas.microsoft.com/office/drawing/2012/chart" uri="{02D57815-91ED-43cb-92C2-25804820EDAC}">
                        <c15:formulaRef>
                          <c15:sqref>'Trend Q''s begrippen'!$K$2</c15:sqref>
                        </c15:formulaRef>
                      </c:ext>
                    </c:extLst>
                    <c:strCache>
                      <c:ptCount val="1"/>
                      <c:pt idx="0">
                        <c:v>Q3 -2020</c:v>
                      </c:pt>
                    </c:strCache>
                  </c:strRef>
                </c:tx>
                <c:invertIfNegative val="0"/>
                <c:cat>
                  <c:strRef>
                    <c:extLst xmlns:c16r2="http://schemas.microsoft.com/office/drawing/2015/06/chart" xmlns:c15="http://schemas.microsoft.com/office/drawing/2012/chart">
                      <c:ext xmlns:c15="http://schemas.microsoft.com/office/drawing/2012/char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6r2="http://schemas.microsoft.com/office/drawing/2015/06/chart" xmlns:c15="http://schemas.microsoft.com/office/drawing/2012/chart">
                      <c:ext xmlns:c15="http://schemas.microsoft.com/office/drawing/2012/chart" uri="{02D57815-91ED-43cb-92C2-25804820EDAC}">
                        <c15:formulaRef>
                          <c15:sqref>'Trend Q''s begrippen'!$K$3:$K$8</c15:sqref>
                        </c15:formulaRef>
                      </c:ext>
                    </c:extLst>
                    <c:numCache>
                      <c:formatCode>General</c:formatCode>
                      <c:ptCount val="6"/>
                    </c:numCache>
                  </c:numRef>
                </c:val>
                <c:extLst xmlns:c16r2="http://schemas.microsoft.com/office/drawing/2015/06/chart" xmlns:c15="http://schemas.microsoft.com/office/drawing/2012/chart">
                  <c:ext xmlns:c16="http://schemas.microsoft.com/office/drawing/2014/chart" uri="{C3380CC4-5D6E-409C-BE32-E72D297353CC}">
                    <c16:uniqueId val="{00000008-840D-4417-91B2-37C8405CED1C}"/>
                  </c:ext>
                </c:extLst>
              </c15:ser>
            </c15:filteredBarSeries>
            <c15:filteredBarSeries>
              <c15:ser>
                <c:idx val="9"/>
                <c:order val="9"/>
                <c:tx>
                  <c:strRef>
                    <c:extLst xmlns:c16r2="http://schemas.microsoft.com/office/drawing/2015/06/chart" xmlns:c15="http://schemas.microsoft.com/office/drawing/2012/chart">
                      <c:ext xmlns:c15="http://schemas.microsoft.com/office/drawing/2012/chart" uri="{02D57815-91ED-43cb-92C2-25804820EDAC}">
                        <c15:formulaRef>
                          <c15:sqref>'Trend Q''s begrippen'!$L$2</c15:sqref>
                        </c15:formulaRef>
                      </c:ext>
                    </c:extLst>
                    <c:strCache>
                      <c:ptCount val="1"/>
                      <c:pt idx="0">
                        <c:v>Q4 - 2020</c:v>
                      </c:pt>
                    </c:strCache>
                  </c:strRef>
                </c:tx>
                <c:invertIfNegative val="0"/>
                <c:cat>
                  <c:strRef>
                    <c:extLst xmlns:c16r2="http://schemas.microsoft.com/office/drawing/2015/06/chart" xmlns:c15="http://schemas.microsoft.com/office/drawing/2012/chart">
                      <c:ext xmlns:c15="http://schemas.microsoft.com/office/drawing/2012/char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xmlns:c16r2="http://schemas.microsoft.com/office/drawing/2015/06/chart" xmlns:c15="http://schemas.microsoft.com/office/drawing/2012/chart">
                      <c:ext xmlns:c15="http://schemas.microsoft.com/office/drawing/2012/chart" uri="{02D57815-91ED-43cb-92C2-25804820EDAC}">
                        <c15:formulaRef>
                          <c15:sqref>'Trend Q''s begrippen'!$L$3:$L$8</c15:sqref>
                        </c15:formulaRef>
                      </c:ext>
                    </c:extLst>
                    <c:numCache>
                      <c:formatCode>General</c:formatCode>
                      <c:ptCount val="6"/>
                    </c:numCache>
                  </c:numRef>
                </c:val>
                <c:extLst xmlns:c16r2="http://schemas.microsoft.com/office/drawing/2015/06/chart" xmlns:c15="http://schemas.microsoft.com/office/drawing/2012/chart">
                  <c:ext xmlns:c16="http://schemas.microsoft.com/office/drawing/2014/chart" uri="{C3380CC4-5D6E-409C-BE32-E72D297353CC}">
                    <c16:uniqueId val="{00000009-840D-4417-91B2-37C8405CED1C}"/>
                  </c:ext>
                </c:extLst>
              </c15:ser>
            </c15:filteredBarSeries>
          </c:ext>
        </c:extLst>
      </c:barChart>
      <c:catAx>
        <c:axId val="291706416"/>
        <c:scaling>
          <c:orientation val="minMax"/>
        </c:scaling>
        <c:delete val="0"/>
        <c:axPos val="b"/>
        <c:numFmt formatCode="General" sourceLinked="1"/>
        <c:majorTickMark val="none"/>
        <c:minorTickMark val="none"/>
        <c:tickLblPos val="nextTo"/>
        <c:crossAx val="291442784"/>
        <c:crosses val="autoZero"/>
        <c:auto val="1"/>
        <c:lblAlgn val="ctr"/>
        <c:lblOffset val="100"/>
        <c:noMultiLvlLbl val="0"/>
      </c:catAx>
      <c:valAx>
        <c:axId val="291442784"/>
        <c:scaling>
          <c:orientation val="minMax"/>
        </c:scaling>
        <c:delete val="0"/>
        <c:axPos val="l"/>
        <c:majorGridlines/>
        <c:title>
          <c:tx>
            <c:rich>
              <a:bodyPr/>
              <a:lstStyle/>
              <a:p>
                <a:pPr>
                  <a:defRPr/>
                </a:pPr>
                <a:r>
                  <a:rPr lang="en-US"/>
                  <a:t>Aantal meldingen</a:t>
                </a:r>
              </a:p>
            </c:rich>
          </c:tx>
          <c:layout/>
          <c:overlay val="0"/>
        </c:title>
        <c:numFmt formatCode="General" sourceLinked="1"/>
        <c:majorTickMark val="none"/>
        <c:minorTickMark val="none"/>
        <c:tickLblPos val="nextTo"/>
        <c:crossAx val="2917064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0.13623</cdr:x>
      <cdr:y>0.21111</cdr:y>
    </cdr:from>
    <cdr:to>
      <cdr:x>0.44429</cdr:x>
      <cdr:y>0.38731</cdr:y>
    </cdr:to>
    <cdr:cxnSp macro="">
      <cdr:nvCxnSpPr>
        <cdr:cNvPr id="4" name="Rechte verbindingslijn 10"/>
        <cdr:cNvCxnSpPr/>
      </cdr:nvCxnSpPr>
      <cdr:spPr>
        <a:xfrm xmlns:a="http://schemas.openxmlformats.org/drawingml/2006/main" flipV="1">
          <a:off x="784767" y="629649"/>
          <a:ext cx="1774647" cy="525533"/>
        </a:xfrm>
        <a:prstGeom xmlns:a="http://schemas.openxmlformats.org/drawingml/2006/main" prst="line">
          <a:avLst/>
        </a:prstGeom>
        <a:noFill xmlns:a="http://schemas.openxmlformats.org/drawingml/2006/main"/>
        <a:ln xmlns:a="http://schemas.openxmlformats.org/drawingml/2006/main" w="12700" cap="flat" cmpd="sng" algn="ctr">
          <a:solidFill>
            <a:srgbClr val="FF0000"/>
          </a:solidFill>
          <a:prstDash val="solid"/>
          <a:miter lim="800000"/>
        </a:ln>
        <a:effectLst xmlns:a="http://schemas.openxmlformats.org/drawingml/2006/main"/>
      </cdr:spPr>
    </cdr:cxnSp>
  </cdr:relSizeAnchor>
  <cdr:relSizeAnchor xmlns:cdr="http://schemas.openxmlformats.org/drawingml/2006/chartDrawing">
    <cdr:from>
      <cdr:x>0.44666</cdr:x>
      <cdr:y>0.2193</cdr:y>
    </cdr:from>
    <cdr:to>
      <cdr:x>0.72272</cdr:x>
      <cdr:y>0.42525</cdr:y>
    </cdr:to>
    <cdr:cxnSp macro="">
      <cdr:nvCxnSpPr>
        <cdr:cNvPr id="6" name="Rechte verbindingslijn 10"/>
        <cdr:cNvCxnSpPr/>
      </cdr:nvCxnSpPr>
      <cdr:spPr>
        <a:xfrm xmlns:a="http://schemas.openxmlformats.org/drawingml/2006/main">
          <a:off x="2573067" y="654088"/>
          <a:ext cx="1590304" cy="614266"/>
        </a:xfrm>
        <a:prstGeom xmlns:a="http://schemas.openxmlformats.org/drawingml/2006/main" prst="line">
          <a:avLst/>
        </a:prstGeom>
        <a:noFill xmlns:a="http://schemas.openxmlformats.org/drawingml/2006/main"/>
        <a:ln xmlns:a="http://schemas.openxmlformats.org/drawingml/2006/main" w="12700" cap="flat" cmpd="sng" algn="ctr">
          <a:solidFill>
            <a:srgbClr val="FF0000"/>
          </a:solidFill>
          <a:prstDash val="solid"/>
          <a:miter lim="800000"/>
        </a:ln>
        <a:effectLst xmlns:a="http://schemas.openxmlformats.org/drawingml/2006/main"/>
      </cdr:spPr>
    </cdr:cxnSp>
  </cdr:relSizeAnchor>
  <cdr:relSizeAnchor xmlns:cdr="http://schemas.openxmlformats.org/drawingml/2006/chartDrawing">
    <cdr:from>
      <cdr:x>0.64171</cdr:x>
      <cdr:y>0.58878</cdr:y>
    </cdr:from>
    <cdr:to>
      <cdr:x>0.91541</cdr:x>
      <cdr:y>0.6231</cdr:y>
    </cdr:to>
    <cdr:cxnSp macro="">
      <cdr:nvCxnSpPr>
        <cdr:cNvPr id="8" name="Rechte verbindingslijn 11"/>
        <cdr:cNvCxnSpPr/>
      </cdr:nvCxnSpPr>
      <cdr:spPr>
        <a:xfrm xmlns:a="http://schemas.openxmlformats.org/drawingml/2006/main">
          <a:off x="3696692" y="1756099"/>
          <a:ext cx="1576709" cy="102363"/>
        </a:xfrm>
        <a:prstGeom xmlns:a="http://schemas.openxmlformats.org/drawingml/2006/main" prst="line">
          <a:avLst/>
        </a:prstGeom>
        <a:ln xmlns:a="http://schemas.openxmlformats.org/drawingml/2006/main">
          <a:solidFill>
            <a:srgbClr val="92D05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0.24691</cdr:x>
      <cdr:y>0.594</cdr:y>
    </cdr:from>
    <cdr:to>
      <cdr:x>0.53406</cdr:x>
      <cdr:y>0.63019</cdr:y>
    </cdr:to>
    <cdr:cxnSp macro="">
      <cdr:nvCxnSpPr>
        <cdr:cNvPr id="7" name="Rechte verbindingslijn 11"/>
        <cdr:cNvCxnSpPr/>
      </cdr:nvCxnSpPr>
      <cdr:spPr>
        <a:xfrm xmlns:a="http://schemas.openxmlformats.org/drawingml/2006/main" flipV="1">
          <a:off x="1422400" y="1771650"/>
          <a:ext cx="1654175" cy="107951"/>
        </a:xfrm>
        <a:prstGeom xmlns:a="http://schemas.openxmlformats.org/drawingml/2006/main" prst="line">
          <a:avLst/>
        </a:prstGeom>
        <a:ln xmlns:a="http://schemas.openxmlformats.org/drawingml/2006/main" w="127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F4A0-2F9B-46CF-AD0F-2C90C60DC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F4DB8F-BD80-428D-8EDD-A688FF78CA05}">
  <ds:schemaRefs>
    <ds:schemaRef ds:uri="http://schemas.microsoft.com/sharepoint/v3/contenttype/forms"/>
  </ds:schemaRefs>
</ds:datastoreItem>
</file>

<file path=customXml/itemProps3.xml><?xml version="1.0" encoding="utf-8"?>
<ds:datastoreItem xmlns:ds="http://schemas.openxmlformats.org/officeDocument/2006/customXml" ds:itemID="{F158AFEE-9449-4B54-895B-F74B7F81E5AF}"/>
</file>

<file path=customXml/itemProps4.xml><?xml version="1.0" encoding="utf-8"?>
<ds:datastoreItem xmlns:ds="http://schemas.openxmlformats.org/officeDocument/2006/customXml" ds:itemID="{ACB697AE-41DB-40FE-80E4-A264F68A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2037</Words>
  <Characters>11208</Characters>
  <Application>Microsoft Office Word</Application>
  <DocSecurity>4</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Steentjes, R. (Ron) (CS-A15)</dc:creator>
  <cp:keywords/>
  <dc:description/>
  <cp:lastModifiedBy>Schaap, R. (Ronald)</cp:lastModifiedBy>
  <cp:revision>2</cp:revision>
  <cp:lastPrinted>2019-10-28T10:33:00Z</cp:lastPrinted>
  <dcterms:created xsi:type="dcterms:W3CDTF">2020-05-28T07:16:00Z</dcterms:created>
  <dcterms:modified xsi:type="dcterms:W3CDTF">2020-05-28T07:16:00Z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ies>
</file>